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37E0" w:rsidRDefault="00AC08E9">
      <w:pPr>
        <w:spacing w:line="480" w:lineRule="auto"/>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North Carolina Demography</w:t>
      </w:r>
      <w:commentRangeEnd w:id="0"/>
      <w:r>
        <w:rPr>
          <w:rStyle w:val="CommentReference"/>
        </w:rPr>
        <w:commentReference w:id="0"/>
      </w:r>
    </w:p>
    <w:p w14:paraId="00000002" w14:textId="77777777" w:rsidR="00E337E0" w:rsidRDefault="00AC08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Motivation</w:t>
      </w:r>
    </w:p>
    <w:p w14:paraId="00000003" w14:textId="77777777" w:rsidR="00E337E0" w:rsidRDefault="00AC08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Members: Rachel Richards, Raza Lamb, and Sarwari Das</w:t>
      </w:r>
    </w:p>
    <w:p w14:paraId="00000004" w14:textId="4B1B8142" w:rsidR="00E337E0" w:rsidDel="00DF62DA" w:rsidRDefault="00AC08E9">
      <w:pPr>
        <w:spacing w:after="200" w:line="480" w:lineRule="auto"/>
        <w:rPr>
          <w:del w:id="1" w:author="Ryan Huang" w:date="2022-10-04T11:43:00Z"/>
          <w:rFonts w:ascii="Times New Roman" w:eastAsia="Times New Roman" w:hAnsi="Times New Roman" w:cs="Times New Roman"/>
          <w:sz w:val="24"/>
          <w:szCs w:val="24"/>
        </w:rPr>
      </w:pPr>
      <w:del w:id="2" w:author="Ryan Huang" w:date="2022-10-04T11:43:00Z">
        <w:r w:rsidDel="00DF62DA">
          <w:rPr>
            <w:rFonts w:ascii="Times New Roman" w:eastAsia="Times New Roman" w:hAnsi="Times New Roman" w:cs="Times New Roman"/>
            <w:b/>
            <w:sz w:val="24"/>
            <w:szCs w:val="24"/>
            <w:u w:val="single"/>
          </w:rPr>
          <w:delText>Background</w:delText>
        </w:r>
      </w:del>
    </w:p>
    <w:p w14:paraId="00000005" w14:textId="65F463F0" w:rsidR="00E337E0" w:rsidRDefault="00AC08E9">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Article 1, Section 2 of the United States Constitution contains a seemingly simple directive: every ten years, the people of the United States must be enumerated (counted).</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The Census Bureau carries out this responsibility by attempting to survey every person in the country, an estimated 330 million.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While this data is </w:t>
      </w:r>
      <w:del w:id="3" w:author="Ryan Huang" w:date="2022-10-04T11:59:00Z">
        <w:r w:rsidDel="00A97C27">
          <w:rPr>
            <w:rFonts w:ascii="Times New Roman" w:eastAsia="Times New Roman" w:hAnsi="Times New Roman" w:cs="Times New Roman"/>
            <w:sz w:val="24"/>
            <w:szCs w:val="24"/>
          </w:rPr>
          <w:delText xml:space="preserve">incredibly </w:delText>
        </w:r>
      </w:del>
      <w:r>
        <w:rPr>
          <w:rFonts w:ascii="Times New Roman" w:eastAsia="Times New Roman" w:hAnsi="Times New Roman" w:cs="Times New Roman"/>
          <w:sz w:val="24"/>
          <w:szCs w:val="24"/>
        </w:rPr>
        <w:t xml:space="preserve">useful—to academic institutions, corporations, individuals, and various levels of government—the legal purpose of the Census is to ensure equal and fair </w:t>
      </w:r>
      <w:del w:id="4" w:author="Ryan Huang" w:date="2022-10-04T11:59:00Z">
        <w:r w:rsidDel="00A97C27">
          <w:rPr>
            <w:rFonts w:ascii="Times New Roman" w:eastAsia="Times New Roman" w:hAnsi="Times New Roman" w:cs="Times New Roman"/>
            <w:sz w:val="24"/>
            <w:szCs w:val="24"/>
          </w:rPr>
          <w:delText xml:space="preserve">apportionment of </w:delText>
        </w:r>
      </w:del>
      <w:r>
        <w:rPr>
          <w:rFonts w:ascii="Times New Roman" w:eastAsia="Times New Roman" w:hAnsi="Times New Roman" w:cs="Times New Roman"/>
          <w:sz w:val="24"/>
          <w:szCs w:val="24"/>
        </w:rPr>
        <w:t xml:space="preserve">representation in the federal government. Knowing </w:t>
      </w:r>
      <w:del w:id="5" w:author="Ryan Huang" w:date="2022-10-04T11:59:00Z">
        <w:r w:rsidDel="00A97C27">
          <w:rPr>
            <w:rFonts w:ascii="Times New Roman" w:eastAsia="Times New Roman" w:hAnsi="Times New Roman" w:cs="Times New Roman"/>
            <w:sz w:val="24"/>
            <w:szCs w:val="24"/>
          </w:rPr>
          <w:delText xml:space="preserve">exactly </w:delText>
        </w:r>
      </w:del>
      <w:ins w:id="6" w:author="Ryan Huang" w:date="2022-10-04T11:59:00Z">
        <w:r w:rsidR="00A97C27">
          <w:rPr>
            <w:rFonts w:ascii="Times New Roman" w:eastAsia="Times New Roman" w:hAnsi="Times New Roman" w:cs="Times New Roman"/>
            <w:sz w:val="24"/>
            <w:szCs w:val="24"/>
          </w:rPr>
          <w:t>precisely</w:t>
        </w:r>
        <w:r w:rsidR="00A97C2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where people live is important for this goal in two respects: first, it </w:t>
      </w:r>
      <w:del w:id="7" w:author="Ryan Huang" w:date="2022-10-04T12:00:00Z">
        <w:r w:rsidDel="00C5338D">
          <w:rPr>
            <w:rFonts w:ascii="Times New Roman" w:eastAsia="Times New Roman" w:hAnsi="Times New Roman" w:cs="Times New Roman"/>
            <w:sz w:val="24"/>
            <w:szCs w:val="24"/>
          </w:rPr>
          <w:delText xml:space="preserve">is required to </w:delText>
        </w:r>
      </w:del>
      <w:r>
        <w:rPr>
          <w:rFonts w:ascii="Times New Roman" w:eastAsia="Times New Roman" w:hAnsi="Times New Roman" w:cs="Times New Roman"/>
          <w:sz w:val="24"/>
          <w:szCs w:val="24"/>
        </w:rPr>
        <w:t>determine</w:t>
      </w:r>
      <w:ins w:id="8" w:author="Ryan Huang" w:date="2022-10-04T12:00:00Z">
        <w:r w:rsidR="00C5338D">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how many representatives </w:t>
      </w:r>
      <w:del w:id="9" w:author="Ryan Huang" w:date="2022-10-04T12:01:00Z">
        <w:r w:rsidDel="0056090E">
          <w:rPr>
            <w:rFonts w:ascii="Times New Roman" w:eastAsia="Times New Roman" w:hAnsi="Times New Roman" w:cs="Times New Roman"/>
            <w:sz w:val="24"/>
            <w:szCs w:val="24"/>
          </w:rPr>
          <w:delText xml:space="preserve">should be allocated to </w:delText>
        </w:r>
      </w:del>
      <w:r>
        <w:rPr>
          <w:rFonts w:ascii="Times New Roman" w:eastAsia="Times New Roman" w:hAnsi="Times New Roman" w:cs="Times New Roman"/>
          <w:sz w:val="24"/>
          <w:szCs w:val="24"/>
        </w:rPr>
        <w:t>each state</w:t>
      </w:r>
      <w:ins w:id="10" w:author="Ryan Huang" w:date="2022-10-04T12:01:00Z">
        <w:r w:rsidR="0056090E">
          <w:rPr>
            <w:rFonts w:ascii="Times New Roman" w:eastAsia="Times New Roman" w:hAnsi="Times New Roman" w:cs="Times New Roman"/>
            <w:sz w:val="24"/>
            <w:szCs w:val="24"/>
          </w:rPr>
          <w:t xml:space="preserve"> is allocated</w:t>
        </w:r>
      </w:ins>
      <w:r>
        <w:rPr>
          <w:rFonts w:ascii="Times New Roman" w:eastAsia="Times New Roman" w:hAnsi="Times New Roman" w:cs="Times New Roman"/>
          <w:sz w:val="24"/>
          <w:szCs w:val="24"/>
        </w:rPr>
        <w:t xml:space="preserve">, but secondly, it </w:t>
      </w:r>
      <w:del w:id="11" w:author="Ryan Huang" w:date="2022-10-04T12:01:00Z">
        <w:r w:rsidDel="0056090E">
          <w:rPr>
            <w:rFonts w:ascii="Times New Roman" w:eastAsia="Times New Roman" w:hAnsi="Times New Roman" w:cs="Times New Roman"/>
            <w:sz w:val="24"/>
            <w:szCs w:val="24"/>
          </w:rPr>
          <w:delText>is also utilized to</w:delText>
        </w:r>
      </w:del>
      <w:ins w:id="12" w:author="Ryan Huang" w:date="2022-10-04T12:01:00Z">
        <w:r w:rsidR="0056090E">
          <w:rPr>
            <w:rFonts w:ascii="Times New Roman" w:eastAsia="Times New Roman" w:hAnsi="Times New Roman" w:cs="Times New Roman"/>
            <w:sz w:val="24"/>
            <w:szCs w:val="24"/>
          </w:rPr>
          <w:t>also</w:t>
        </w:r>
      </w:ins>
      <w:r>
        <w:rPr>
          <w:rFonts w:ascii="Times New Roman" w:eastAsia="Times New Roman" w:hAnsi="Times New Roman" w:cs="Times New Roman"/>
          <w:sz w:val="24"/>
          <w:szCs w:val="24"/>
        </w:rPr>
        <w:t xml:space="preserve"> divide</w:t>
      </w:r>
      <w:ins w:id="13" w:author="Ryan Huang" w:date="2022-10-04T12:01:00Z">
        <w:r w:rsidR="0056090E">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states into relatively equal portions for those representatives. Therefore, much attention </w:t>
      </w:r>
      <w:del w:id="14" w:author="Ryan Huang" w:date="2022-10-04T12:01:00Z">
        <w:r w:rsidDel="0056090E">
          <w:rPr>
            <w:rFonts w:ascii="Times New Roman" w:eastAsia="Times New Roman" w:hAnsi="Times New Roman" w:cs="Times New Roman"/>
            <w:sz w:val="24"/>
            <w:szCs w:val="24"/>
          </w:rPr>
          <w:delText>needs to</w:delText>
        </w:r>
      </w:del>
      <w:ins w:id="15" w:author="Ryan Huang" w:date="2022-10-04T12:01:00Z">
        <w:r w:rsidR="0056090E">
          <w:rPr>
            <w:rFonts w:ascii="Times New Roman" w:eastAsia="Times New Roman" w:hAnsi="Times New Roman" w:cs="Times New Roman"/>
            <w:sz w:val="24"/>
            <w:szCs w:val="24"/>
          </w:rPr>
          <w:t>must</w:t>
        </w:r>
      </w:ins>
      <w:r>
        <w:rPr>
          <w:rFonts w:ascii="Times New Roman" w:eastAsia="Times New Roman" w:hAnsi="Times New Roman" w:cs="Times New Roman"/>
          <w:sz w:val="24"/>
          <w:szCs w:val="24"/>
        </w:rPr>
        <w:t xml:space="preserve"> be paid to the accuracy of the Census, as potential errors can introduce bias in how people are represented in government.</w:t>
      </w:r>
    </w:p>
    <w:p w14:paraId="00000006" w14:textId="26E7251C" w:rsidR="00E337E0" w:rsidDel="00DF62DA" w:rsidRDefault="00AC08E9">
      <w:pPr>
        <w:spacing w:after="200" w:line="480" w:lineRule="auto"/>
        <w:rPr>
          <w:del w:id="16" w:author="Ryan Huang" w:date="2022-10-04T11:43:00Z"/>
          <w:rFonts w:ascii="Times New Roman" w:eastAsia="Times New Roman" w:hAnsi="Times New Roman" w:cs="Times New Roman"/>
          <w:b/>
          <w:sz w:val="24"/>
          <w:szCs w:val="24"/>
          <w:u w:val="single"/>
        </w:rPr>
      </w:pPr>
      <w:del w:id="17" w:author="Ryan Huang" w:date="2022-10-04T11:43:00Z">
        <w:r w:rsidDel="00DF62DA">
          <w:rPr>
            <w:rFonts w:ascii="Times New Roman" w:eastAsia="Times New Roman" w:hAnsi="Times New Roman" w:cs="Times New Roman"/>
            <w:b/>
            <w:sz w:val="24"/>
            <w:szCs w:val="24"/>
            <w:u w:val="single"/>
          </w:rPr>
          <w:delText>Motivation</w:delText>
        </w:r>
      </w:del>
    </w:p>
    <w:p w14:paraId="00000007" w14:textId="75C6F138" w:rsidR="00E337E0" w:rsidRDefault="00AC08E9">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w:t>
      </w:r>
      <w:del w:id="18" w:author="Ryan Huang" w:date="2022-10-04T12:02:00Z">
        <w:r w:rsidDel="0056090E">
          <w:rPr>
            <w:rFonts w:ascii="Times New Roman" w:eastAsia="Times New Roman" w:hAnsi="Times New Roman" w:cs="Times New Roman"/>
            <w:sz w:val="24"/>
            <w:szCs w:val="24"/>
          </w:rPr>
          <w:delText>the ways in which</w:delText>
        </w:r>
      </w:del>
      <w:ins w:id="19" w:author="Ryan Huang" w:date="2022-10-04T12:02:00Z">
        <w:r w:rsidR="0056090E">
          <w:rPr>
            <w:rFonts w:ascii="Times New Roman" w:eastAsia="Times New Roman" w:hAnsi="Times New Roman" w:cs="Times New Roman"/>
            <w:sz w:val="24"/>
            <w:szCs w:val="24"/>
          </w:rPr>
          <w:t>how</w:t>
        </w:r>
      </w:ins>
      <w:r>
        <w:rPr>
          <w:rFonts w:ascii="Times New Roman" w:eastAsia="Times New Roman" w:hAnsi="Times New Roman" w:cs="Times New Roman"/>
          <w:sz w:val="24"/>
          <w:szCs w:val="24"/>
        </w:rPr>
        <w:t xml:space="preserve"> Census counts are inaccurate is critical for </w:t>
      </w:r>
      <w:commentRangeStart w:id="20"/>
      <w:r>
        <w:rPr>
          <w:rFonts w:ascii="Times New Roman" w:eastAsia="Times New Roman" w:hAnsi="Times New Roman" w:cs="Times New Roman"/>
          <w:sz w:val="24"/>
          <w:szCs w:val="24"/>
        </w:rPr>
        <w:t>several reasons. First,</w:t>
      </w:r>
      <w:commentRangeEnd w:id="20"/>
      <w:r w:rsidR="009F0C91">
        <w:rPr>
          <w:rStyle w:val="CommentReference"/>
        </w:rPr>
        <w:commentReference w:id="20"/>
      </w:r>
      <w:r>
        <w:rPr>
          <w:rFonts w:ascii="Times New Roman" w:eastAsia="Times New Roman" w:hAnsi="Times New Roman" w:cs="Times New Roman"/>
          <w:sz w:val="24"/>
          <w:szCs w:val="24"/>
        </w:rPr>
        <w:t xml:space="preserve"> identifying errors and biased procedures allows for an improved process in future iterations of the Census. However, there are also direct implications for the present. As mentioned previously, the Census is not only used for apportionment. Population estimates </w:t>
      </w:r>
      <w:del w:id="21" w:author="Ryan Huang" w:date="2022-10-04T12:03:00Z">
        <w:r w:rsidDel="0056090E">
          <w:rPr>
            <w:rFonts w:ascii="Times New Roman" w:eastAsia="Times New Roman" w:hAnsi="Times New Roman" w:cs="Times New Roman"/>
            <w:sz w:val="24"/>
            <w:szCs w:val="24"/>
          </w:rPr>
          <w:delText xml:space="preserve">are used to </w:delText>
        </w:r>
      </w:del>
      <w:r>
        <w:rPr>
          <w:rFonts w:ascii="Times New Roman" w:eastAsia="Times New Roman" w:hAnsi="Times New Roman" w:cs="Times New Roman"/>
          <w:sz w:val="24"/>
          <w:szCs w:val="24"/>
        </w:rPr>
        <w:t xml:space="preserve">help </w:t>
      </w:r>
      <w:r>
        <w:rPr>
          <w:rFonts w:ascii="Times New Roman" w:eastAsia="Times New Roman" w:hAnsi="Times New Roman" w:cs="Times New Roman"/>
          <w:sz w:val="24"/>
          <w:szCs w:val="24"/>
        </w:rPr>
        <w:lastRenderedPageBreak/>
        <w:t>local and state governments direct resources and build more effective polic</w:t>
      </w:r>
      <w:ins w:id="22" w:author="Ryan Huang" w:date="2022-10-04T12:03:00Z">
        <w:r w:rsidR="0056090E">
          <w:rPr>
            <w:rFonts w:ascii="Times New Roman" w:eastAsia="Times New Roman" w:hAnsi="Times New Roman" w:cs="Times New Roman"/>
            <w:sz w:val="24"/>
            <w:szCs w:val="24"/>
          </w:rPr>
          <w:t>ies</w:t>
        </w:r>
      </w:ins>
      <w:del w:id="23" w:author="Ryan Huang" w:date="2022-10-04T12:03:00Z">
        <w:r w:rsidDel="0056090E">
          <w:rPr>
            <w:rFonts w:ascii="Times New Roman" w:eastAsia="Times New Roman" w:hAnsi="Times New Roman" w:cs="Times New Roman"/>
            <w:sz w:val="24"/>
            <w:szCs w:val="24"/>
          </w:rPr>
          <w:delText>y</w:delText>
        </w:r>
      </w:del>
      <w:r>
        <w:rPr>
          <w:rFonts w:ascii="Times New Roman" w:eastAsia="Times New Roman" w:hAnsi="Times New Roman" w:cs="Times New Roman"/>
          <w:sz w:val="24"/>
          <w:szCs w:val="24"/>
        </w:rPr>
        <w:t>. Private enterprises also use Census data to drive decisions, such as identifying new locations for storefronts or headquarters, building factories, recruiting employees, and conducting market research.</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With so many decisions built on Census counts and estimates, it</w:t>
      </w:r>
      <w:ins w:id="24" w:author="Ryan Huang" w:date="2022-10-04T12:03:00Z">
        <w:r w:rsidR="0056090E">
          <w:rPr>
            <w:rFonts w:ascii="Times New Roman" w:eastAsia="Times New Roman" w:hAnsi="Times New Roman" w:cs="Times New Roman"/>
            <w:sz w:val="24"/>
            <w:szCs w:val="24"/>
          </w:rPr>
          <w:t xml:space="preserve"> i</w:t>
        </w:r>
      </w:ins>
      <w:del w:id="25" w:author="Ryan Huang" w:date="2022-10-04T12:03:00Z">
        <w:r w:rsidDel="0056090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s easy to see that a pervasive bias or error in the counts could easily propagate and cause significant harm to undercounted persons and communities. By identifying </w:t>
      </w:r>
      <w:ins w:id="26" w:author="Ryan Huang" w:date="2022-10-04T12:04:00Z">
        <w:r w:rsidR="00182D59">
          <w:rPr>
            <w:rFonts w:ascii="Times New Roman" w:eastAsia="Times New Roman" w:hAnsi="Times New Roman" w:cs="Times New Roman"/>
            <w:sz w:val="24"/>
            <w:szCs w:val="24"/>
          </w:rPr>
          <w:t xml:space="preserve">routinely undercounted </w:t>
        </w:r>
      </w:ins>
      <w:r>
        <w:rPr>
          <w:rFonts w:ascii="Times New Roman" w:eastAsia="Times New Roman" w:hAnsi="Times New Roman" w:cs="Times New Roman"/>
          <w:sz w:val="24"/>
          <w:szCs w:val="24"/>
        </w:rPr>
        <w:t>areas and/or groups of people</w:t>
      </w:r>
      <w:del w:id="27" w:author="Ryan Huang" w:date="2022-10-04T12:04:00Z">
        <w:r w:rsidDel="00182D59">
          <w:rPr>
            <w:rFonts w:ascii="Times New Roman" w:eastAsia="Times New Roman" w:hAnsi="Times New Roman" w:cs="Times New Roman"/>
            <w:sz w:val="24"/>
            <w:szCs w:val="24"/>
          </w:rPr>
          <w:delText xml:space="preserve"> that are routinely undercounted</w:delText>
        </w:r>
      </w:del>
      <w:r>
        <w:rPr>
          <w:rFonts w:ascii="Times New Roman" w:eastAsia="Times New Roman" w:hAnsi="Times New Roman" w:cs="Times New Roman"/>
          <w:sz w:val="24"/>
          <w:szCs w:val="24"/>
        </w:rPr>
        <w:t>,</w:t>
      </w:r>
      <w:ins w:id="28" w:author="Ryan Huang" w:date="2022-10-04T12:06:00Z">
        <w:r w:rsidR="002B765C">
          <w:rPr>
            <w:rFonts w:ascii="Times New Roman" w:eastAsia="Times New Roman" w:hAnsi="Times New Roman" w:cs="Times New Roman"/>
            <w:sz w:val="24"/>
            <w:szCs w:val="24"/>
          </w:rPr>
          <w:t xml:space="preserve"> </w:t>
        </w:r>
      </w:ins>
      <w:ins w:id="29" w:author="Ryan Huang" w:date="2022-10-04T12:04:00Z">
        <w:r w:rsidR="00664929">
          <w:rPr>
            <w:rFonts w:ascii="Times New Roman" w:eastAsia="Times New Roman" w:hAnsi="Times New Roman" w:cs="Times New Roman"/>
            <w:sz w:val="24"/>
            <w:szCs w:val="24"/>
          </w:rPr>
          <w:t>the Census can produce</w:t>
        </w:r>
      </w:ins>
      <w:r>
        <w:rPr>
          <w:rFonts w:ascii="Times New Roman" w:eastAsia="Times New Roman" w:hAnsi="Times New Roman" w:cs="Times New Roman"/>
          <w:sz w:val="24"/>
          <w:szCs w:val="24"/>
        </w:rPr>
        <w:t xml:space="preserve"> </w:t>
      </w:r>
      <w:del w:id="30" w:author="Ryan Huang" w:date="2022-10-04T12:03:00Z">
        <w:r w:rsidDel="00182D59">
          <w:rPr>
            <w:rFonts w:ascii="Times New Roman" w:eastAsia="Times New Roman" w:hAnsi="Times New Roman" w:cs="Times New Roman"/>
            <w:sz w:val="24"/>
            <w:szCs w:val="24"/>
          </w:rPr>
          <w:delText xml:space="preserve">revised estimates can be produced </w:delText>
        </w:r>
      </w:del>
      <w:del w:id="31" w:author="Ryan Huang" w:date="2022-10-04T12:04:00Z">
        <w:r w:rsidDel="00182D59">
          <w:rPr>
            <w:rFonts w:ascii="Times New Roman" w:eastAsia="Times New Roman" w:hAnsi="Times New Roman" w:cs="Times New Roman"/>
            <w:sz w:val="24"/>
            <w:szCs w:val="24"/>
          </w:rPr>
          <w:delText xml:space="preserve">that are </w:delText>
        </w:r>
      </w:del>
      <w:r>
        <w:rPr>
          <w:rFonts w:ascii="Times New Roman" w:eastAsia="Times New Roman" w:hAnsi="Times New Roman" w:cs="Times New Roman"/>
          <w:sz w:val="24"/>
          <w:szCs w:val="24"/>
        </w:rPr>
        <w:t>more accurate, equitable, and actionable</w:t>
      </w:r>
      <w:ins w:id="32" w:author="Ryan Huang" w:date="2022-10-04T12:03:00Z">
        <w:r w:rsidR="00182D59" w:rsidRPr="00182D59">
          <w:rPr>
            <w:rFonts w:ascii="Times New Roman" w:eastAsia="Times New Roman" w:hAnsi="Times New Roman" w:cs="Times New Roman"/>
            <w:sz w:val="24"/>
            <w:szCs w:val="24"/>
          </w:rPr>
          <w:t xml:space="preserve"> </w:t>
        </w:r>
        <w:r w:rsidR="00182D59">
          <w:rPr>
            <w:rFonts w:ascii="Times New Roman" w:eastAsia="Times New Roman" w:hAnsi="Times New Roman" w:cs="Times New Roman"/>
            <w:sz w:val="24"/>
            <w:szCs w:val="24"/>
          </w:rPr>
          <w:t>revised estimates</w:t>
        </w:r>
      </w:ins>
      <w:r>
        <w:rPr>
          <w:rFonts w:ascii="Times New Roman" w:eastAsia="Times New Roman" w:hAnsi="Times New Roman" w:cs="Times New Roman"/>
          <w:sz w:val="24"/>
          <w:szCs w:val="24"/>
        </w:rPr>
        <w:t>.</w:t>
      </w:r>
    </w:p>
    <w:p w14:paraId="00000008" w14:textId="5BE59878" w:rsidR="00E337E0" w:rsidDel="00B042F7" w:rsidRDefault="00AC08E9">
      <w:pPr>
        <w:spacing w:after="200" w:line="480" w:lineRule="auto"/>
        <w:rPr>
          <w:del w:id="33" w:author="Ryan Huang" w:date="2022-10-04T11:47:00Z"/>
          <w:rFonts w:ascii="Times New Roman" w:eastAsia="Times New Roman" w:hAnsi="Times New Roman" w:cs="Times New Roman"/>
          <w:b/>
          <w:sz w:val="24"/>
          <w:szCs w:val="24"/>
          <w:u w:val="single"/>
        </w:rPr>
      </w:pPr>
      <w:del w:id="34" w:author="Ryan Huang" w:date="2022-10-04T11:47:00Z">
        <w:r w:rsidDel="00B042F7">
          <w:rPr>
            <w:rFonts w:ascii="Times New Roman" w:eastAsia="Times New Roman" w:hAnsi="Times New Roman" w:cs="Times New Roman"/>
            <w:b/>
            <w:sz w:val="24"/>
            <w:szCs w:val="24"/>
            <w:u w:val="single"/>
          </w:rPr>
          <w:delText>Existing Data and Research</w:delText>
        </w:r>
      </w:del>
    </w:p>
    <w:p w14:paraId="00000009" w14:textId="5CE48D74" w:rsidR="00E337E0" w:rsidRDefault="00AC08E9">
      <w:pPr>
        <w:spacing w:after="200" w:line="480" w:lineRule="auto"/>
        <w:rPr>
          <w:rFonts w:ascii="Times New Roman" w:eastAsia="Times New Roman" w:hAnsi="Times New Roman" w:cs="Times New Roman"/>
          <w:sz w:val="24"/>
          <w:szCs w:val="24"/>
        </w:rPr>
      </w:pPr>
      <w:commentRangeStart w:id="35"/>
      <w:r>
        <w:rPr>
          <w:rFonts w:ascii="Times New Roman" w:eastAsia="Times New Roman" w:hAnsi="Times New Roman" w:cs="Times New Roman"/>
          <w:sz w:val="24"/>
          <w:szCs w:val="24"/>
        </w:rPr>
        <w:t>There has been a significant body of work on evaluating Census estimates</w:t>
      </w:r>
      <w:commentRangeEnd w:id="35"/>
      <w:r w:rsidR="00B042F7">
        <w:rPr>
          <w:rStyle w:val="CommentReference"/>
        </w:rPr>
        <w:commentReference w:id="35"/>
      </w:r>
      <w:r>
        <w:rPr>
          <w:rFonts w:ascii="Times New Roman" w:eastAsia="Times New Roman" w:hAnsi="Times New Roman" w:cs="Times New Roman"/>
          <w:sz w:val="24"/>
          <w:szCs w:val="24"/>
        </w:rPr>
        <w:t>, but the gap this project attempts to fill is that of the sub-state level. There are two methods by which the Census evaluates its</w:t>
      </w:r>
      <w:del w:id="36" w:author="Ryan Huang" w:date="2022-10-04T12:05:00Z">
        <w:r w:rsidDel="00435A74">
          <w:rPr>
            <w:rFonts w:ascii="Times New Roman" w:eastAsia="Times New Roman" w:hAnsi="Times New Roman" w:cs="Times New Roman"/>
            <w:sz w:val="24"/>
            <w:szCs w:val="24"/>
          </w:rPr>
          <w:delText xml:space="preserve"> own</w:delText>
        </w:r>
      </w:del>
      <w:r>
        <w:rPr>
          <w:rFonts w:ascii="Times New Roman" w:eastAsia="Times New Roman" w:hAnsi="Times New Roman" w:cs="Times New Roman"/>
          <w:sz w:val="24"/>
          <w:szCs w:val="24"/>
        </w:rPr>
        <w:t xml:space="preserve"> estimates. The first is the Post-Enumeration Survey (PES), </w:t>
      </w:r>
      <w:del w:id="37" w:author="Ryan Huang" w:date="2022-10-04T12:05:00Z">
        <w:r w:rsidDel="00435A74">
          <w:rPr>
            <w:rFonts w:ascii="Times New Roman" w:eastAsia="Times New Roman" w:hAnsi="Times New Roman" w:cs="Times New Roman"/>
            <w:sz w:val="24"/>
            <w:szCs w:val="24"/>
          </w:rPr>
          <w:delText xml:space="preserve">which is </w:delText>
        </w:r>
      </w:del>
      <w:r>
        <w:rPr>
          <w:rFonts w:ascii="Times New Roman" w:eastAsia="Times New Roman" w:hAnsi="Times New Roman" w:cs="Times New Roman"/>
          <w:sz w:val="24"/>
          <w:szCs w:val="24"/>
        </w:rPr>
        <w:t xml:space="preserve">a representative sample of households </w:t>
      </w:r>
      <w:del w:id="38" w:author="Ryan Huang" w:date="2022-10-04T12:05:00Z">
        <w:r w:rsidDel="00435A74">
          <w:rPr>
            <w:rFonts w:ascii="Times New Roman" w:eastAsia="Times New Roman" w:hAnsi="Times New Roman" w:cs="Times New Roman"/>
            <w:sz w:val="24"/>
            <w:szCs w:val="24"/>
          </w:rPr>
          <w:delText xml:space="preserve">that are </w:delText>
        </w:r>
      </w:del>
      <w:r>
        <w:rPr>
          <w:rFonts w:ascii="Times New Roman" w:eastAsia="Times New Roman" w:hAnsi="Times New Roman" w:cs="Times New Roman"/>
          <w:sz w:val="24"/>
          <w:szCs w:val="24"/>
        </w:rPr>
        <w:t>surveyed in depth</w:t>
      </w:r>
      <w:del w:id="39" w:author="Ryan Huang" w:date="2022-10-04T12:05:00Z">
        <w:r w:rsidDel="00435A7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then matched against records in the Census.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From this method, net coverage error of the </w:t>
      </w:r>
      <w:commentRangeStart w:id="40"/>
      <w:r>
        <w:rPr>
          <w:rFonts w:ascii="Times New Roman" w:eastAsia="Times New Roman" w:hAnsi="Times New Roman" w:cs="Times New Roman"/>
          <w:sz w:val="24"/>
          <w:szCs w:val="24"/>
        </w:rPr>
        <w:t>Census can be determined</w:t>
      </w:r>
      <w:commentRangeEnd w:id="40"/>
      <w:r w:rsidR="002B765C">
        <w:rPr>
          <w:rStyle w:val="CommentReference"/>
        </w:rPr>
        <w:commentReference w:id="40"/>
      </w:r>
      <w:r>
        <w:rPr>
          <w:rFonts w:ascii="Times New Roman" w:eastAsia="Times New Roman" w:hAnsi="Times New Roman" w:cs="Times New Roman"/>
          <w:sz w:val="24"/>
          <w:szCs w:val="24"/>
        </w:rPr>
        <w:t>, as well as correctly</w:t>
      </w:r>
      <w:ins w:id="41" w:author="Ryan Huang" w:date="2022-10-04T12:07:00Z">
        <w:r w:rsidR="00C52C10">
          <w:rPr>
            <w:rFonts w:ascii="Times New Roman" w:eastAsia="Times New Roman" w:hAnsi="Times New Roman" w:cs="Times New Roman"/>
            <w:sz w:val="24"/>
            <w:szCs w:val="24"/>
          </w:rPr>
          <w:t>-</w:t>
        </w:r>
      </w:ins>
      <w:del w:id="42" w:author="Ryan Huang" w:date="2022-10-04T12:07:00Z">
        <w:r w:rsidDel="00C52C1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included people, incorrectly</w:t>
      </w:r>
      <w:ins w:id="43" w:author="Ryan Huang" w:date="2022-10-04T12:07:00Z">
        <w:r w:rsidR="00C52C10">
          <w:rPr>
            <w:rFonts w:ascii="Times New Roman" w:eastAsia="Times New Roman" w:hAnsi="Times New Roman" w:cs="Times New Roman"/>
            <w:sz w:val="24"/>
            <w:szCs w:val="24"/>
          </w:rPr>
          <w:t>-</w:t>
        </w:r>
      </w:ins>
      <w:del w:id="44" w:author="Ryan Huang" w:date="2022-10-04T12:07:00Z">
        <w:r w:rsidDel="00C52C1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included people, and wholly imputed records. The PES evaluates error</w:t>
      </w:r>
      <w:ins w:id="45" w:author="Ryan Huang" w:date="2022-10-04T12:06:00Z">
        <w:r w:rsidR="00435A74">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at the national and state level.</w:t>
      </w:r>
    </w:p>
    <w:p w14:paraId="0000000A" w14:textId="7B4EC3C9" w:rsidR="00E337E0" w:rsidRDefault="00AC08E9">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method used to evaluate the Census is the Demographic Analysis (DA).</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Unlike the PES, this method is not survey</w:t>
      </w:r>
      <w:ins w:id="46" w:author="Ryan Huang" w:date="2022-10-04T12:07:00Z">
        <w:r w:rsidR="00C52C10">
          <w:rPr>
            <w:rFonts w:ascii="Times New Roman" w:eastAsia="Times New Roman" w:hAnsi="Times New Roman" w:cs="Times New Roman"/>
            <w:sz w:val="24"/>
            <w:szCs w:val="24"/>
          </w:rPr>
          <w:t>-</w:t>
        </w:r>
      </w:ins>
      <w:del w:id="47" w:author="Ryan Huang" w:date="2022-10-04T12:07:00Z">
        <w:r w:rsidDel="00C52C1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based</w:t>
      </w:r>
      <w:ins w:id="48" w:author="Ryan Huang" w:date="2022-10-04T12:07:00Z">
        <w:r w:rsidR="00C52C10">
          <w:rPr>
            <w:rFonts w:ascii="Times New Roman" w:eastAsia="Times New Roman" w:hAnsi="Times New Roman" w:cs="Times New Roman"/>
            <w:sz w:val="24"/>
            <w:szCs w:val="24"/>
          </w:rPr>
          <w:t xml:space="preserve"> but </w:t>
        </w:r>
      </w:ins>
      <w:del w:id="49" w:author="Ryan Huang" w:date="2022-10-04T12:07:00Z">
        <w:r w:rsidDel="00C52C10">
          <w:rPr>
            <w:rFonts w:ascii="Times New Roman" w:eastAsia="Times New Roman" w:hAnsi="Times New Roman" w:cs="Times New Roman"/>
            <w:sz w:val="24"/>
            <w:szCs w:val="24"/>
          </w:rPr>
          <w:delText xml:space="preserve">, and is instead </w:delText>
        </w:r>
      </w:del>
      <w:r>
        <w:rPr>
          <w:rFonts w:ascii="Times New Roman" w:eastAsia="Times New Roman" w:hAnsi="Times New Roman" w:cs="Times New Roman"/>
          <w:sz w:val="24"/>
          <w:szCs w:val="24"/>
        </w:rPr>
        <w:t xml:space="preserve">based on birth, death, and migration data. In this way, DA estimates the number of people </w:t>
      </w:r>
      <w:del w:id="50" w:author="Ryan Huang" w:date="2022-10-04T12:07:00Z">
        <w:r w:rsidDel="00C52C10">
          <w:rPr>
            <w:rFonts w:ascii="Times New Roman" w:eastAsia="Times New Roman" w:hAnsi="Times New Roman" w:cs="Times New Roman"/>
            <w:sz w:val="24"/>
            <w:szCs w:val="24"/>
          </w:rPr>
          <w:delText xml:space="preserve">that should be </w:delText>
        </w:r>
      </w:del>
      <w:r>
        <w:rPr>
          <w:rFonts w:ascii="Times New Roman" w:eastAsia="Times New Roman" w:hAnsi="Times New Roman" w:cs="Times New Roman"/>
          <w:sz w:val="24"/>
          <w:szCs w:val="24"/>
        </w:rPr>
        <w:t xml:space="preserve">residing in the United States at the </w:t>
      </w:r>
      <w:r>
        <w:rPr>
          <w:rFonts w:ascii="Times New Roman" w:eastAsia="Times New Roman" w:hAnsi="Times New Roman" w:cs="Times New Roman"/>
          <w:sz w:val="24"/>
          <w:szCs w:val="24"/>
        </w:rPr>
        <w:lastRenderedPageBreak/>
        <w:t xml:space="preserve">time of the Census. </w:t>
      </w:r>
      <w:commentRangeStart w:id="51"/>
      <w:r>
        <w:rPr>
          <w:rFonts w:ascii="Times New Roman" w:eastAsia="Times New Roman" w:hAnsi="Times New Roman" w:cs="Times New Roman"/>
          <w:sz w:val="24"/>
          <w:szCs w:val="24"/>
        </w:rPr>
        <w:t>This</w:t>
      </w:r>
      <w:commentRangeEnd w:id="51"/>
      <w:r w:rsidR="00C52C10">
        <w:rPr>
          <w:rStyle w:val="CommentReference"/>
        </w:rPr>
        <w:commentReference w:id="51"/>
      </w:r>
      <w:r>
        <w:rPr>
          <w:rFonts w:ascii="Times New Roman" w:eastAsia="Times New Roman" w:hAnsi="Times New Roman" w:cs="Times New Roman"/>
          <w:sz w:val="24"/>
          <w:szCs w:val="24"/>
        </w:rPr>
        <w:t xml:space="preserve"> has the advantage of not relying on survey participation</w:t>
      </w:r>
      <w:del w:id="52" w:author="Ryan Huang" w:date="2022-10-04T12:08:00Z">
        <w:r w:rsidDel="00C52C1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but still requires a significant number of assumptions about the underlying data. DA is available only at the national level</w:t>
      </w:r>
      <w:del w:id="53" w:author="Ryan Huang" w:date="2022-10-04T12:08:00Z">
        <w:r w:rsidDel="00C52C1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but has coverage estimates by specific demographic attributes (including race, sex, and age).</w:t>
      </w:r>
    </w:p>
    <w:p w14:paraId="0000000B" w14:textId="77777777" w:rsidR="00E337E0" w:rsidRDefault="00AC08E9">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both the PES and the DA provide helpful information about the quality of the Census, the granularity is not detailed enough to truly evaluate at a sub-state level. While the PES shows that there was not a significant under or overcount in North Carolina, it may very well be that specific counties and areas were overcounted, especially those with high minority populations. </w:t>
      </w:r>
    </w:p>
    <w:p w14:paraId="0000000C" w14:textId="77777777" w:rsidR="00E337E0" w:rsidRDefault="00AC08E9">
      <w:pPr>
        <w:spacing w:after="20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Goals</w:t>
      </w:r>
    </w:p>
    <w:p w14:paraId="0000000D" w14:textId="77777777" w:rsidR="00E337E0" w:rsidRDefault="00AC08E9">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will work with the North Carolina Office of State Budget and Management (OSBM) to achieve the following:</w:t>
      </w:r>
    </w:p>
    <w:p w14:paraId="0000000E" w14:textId="77777777" w:rsidR="00E337E0" w:rsidRDefault="00AC08E9">
      <w:pPr>
        <w:numPr>
          <w:ilvl w:val="0"/>
          <w:numId w:val="1"/>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existing estimates of population and housing in North Carolina at various geographies (city, county, tract) to the 2020 Census counts to identify where undercounts and overcounts occur and if they correlate with various demographic attributes.</w:t>
      </w:r>
    </w:p>
    <w:p w14:paraId="0000000F" w14:textId="0FBF5BD1" w:rsidR="00E337E0" w:rsidRDefault="00AC08E9">
      <w:pPr>
        <w:numPr>
          <w:ilvl w:val="0"/>
          <w:numId w:val="1"/>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 </w:t>
      </w:r>
      <w:commentRangeStart w:id="54"/>
      <w:r>
        <w:rPr>
          <w:rFonts w:ascii="Times New Roman" w:eastAsia="Times New Roman" w:hAnsi="Times New Roman" w:cs="Times New Roman"/>
          <w:sz w:val="24"/>
          <w:szCs w:val="24"/>
        </w:rPr>
        <w:t xml:space="preserve">various datasets </w:t>
      </w:r>
      <w:commentRangeEnd w:id="54"/>
      <w:r w:rsidR="00895D8A">
        <w:rPr>
          <w:rStyle w:val="CommentReference"/>
        </w:rPr>
        <w:commentReference w:id="54"/>
      </w:r>
      <w:r>
        <w:rPr>
          <w:rFonts w:ascii="Times New Roman" w:eastAsia="Times New Roman" w:hAnsi="Times New Roman" w:cs="Times New Roman"/>
          <w:sz w:val="24"/>
          <w:szCs w:val="24"/>
        </w:rPr>
        <w:t xml:space="preserve">to develop population estimates independent of Census methods </w:t>
      </w:r>
      <w:del w:id="55" w:author="Ryan Huang" w:date="2022-10-04T12:08:00Z">
        <w:r w:rsidDel="00C52C10">
          <w:rPr>
            <w:rFonts w:ascii="Times New Roman" w:eastAsia="Times New Roman" w:hAnsi="Times New Roman" w:cs="Times New Roman"/>
            <w:sz w:val="24"/>
            <w:szCs w:val="24"/>
          </w:rPr>
          <w:delText xml:space="preserve">in order </w:delText>
        </w:r>
      </w:del>
      <w:r>
        <w:rPr>
          <w:rFonts w:ascii="Times New Roman" w:eastAsia="Times New Roman" w:hAnsi="Times New Roman" w:cs="Times New Roman"/>
          <w:sz w:val="24"/>
          <w:szCs w:val="24"/>
        </w:rPr>
        <w:t>to develop unbiased estimates of undercounts and overcounts.</w:t>
      </w:r>
    </w:p>
    <w:p w14:paraId="00000010" w14:textId="77777777" w:rsidR="00E337E0" w:rsidRDefault="00AC08E9">
      <w:pPr>
        <w:numPr>
          <w:ilvl w:val="0"/>
          <w:numId w:val="1"/>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Suggest corrections to current population estimates based on research and findings.</w:t>
      </w:r>
    </w:p>
    <w:p w14:paraId="00000011" w14:textId="7397EBC0" w:rsidR="00E337E0" w:rsidRDefault="00AC08E9">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will </w:t>
      </w:r>
      <w:del w:id="56" w:author="Ryan Huang" w:date="2022-10-04T12:08:00Z">
        <w:r w:rsidDel="00C52C10">
          <w:rPr>
            <w:rFonts w:ascii="Times New Roman" w:eastAsia="Times New Roman" w:hAnsi="Times New Roman" w:cs="Times New Roman"/>
            <w:sz w:val="24"/>
            <w:szCs w:val="24"/>
          </w:rPr>
          <w:delText xml:space="preserve">directly </w:delText>
        </w:r>
      </w:del>
      <w:r>
        <w:rPr>
          <w:rFonts w:ascii="Times New Roman" w:eastAsia="Times New Roman" w:hAnsi="Times New Roman" w:cs="Times New Roman"/>
          <w:sz w:val="24"/>
          <w:szCs w:val="24"/>
        </w:rPr>
        <w:t>help the OSBM, as accurate and unbiased estimates are their core mission. Indirectly, this work will serve North Carolinians, whether they use population estimates or not. Less biased estimates will ensure equitable distribution of goods and services, both in the public and private sector</w:t>
      </w:r>
      <w:ins w:id="57" w:author="Ryan Huang" w:date="2022-10-04T12:08:00Z">
        <w:r w:rsidR="00530A36">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w:t>
      </w:r>
    </w:p>
    <w:sectPr w:rsidR="00E337E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Huang" w:date="2022-10-04T11:52:00Z" w:initials="RH">
    <w:p w14:paraId="10E192AB" w14:textId="77777777" w:rsidR="00AC08E9" w:rsidRDefault="00AC08E9" w:rsidP="00570CB3">
      <w:pPr>
        <w:pStyle w:val="CommentText"/>
      </w:pPr>
      <w:r>
        <w:rPr>
          <w:rStyle w:val="CommentReference"/>
        </w:rPr>
        <w:annotationRef/>
      </w:r>
      <w:r>
        <w:t>Really beautiful submission. Your writing is excellent. The structure and flow works at both the overall and individual sentence level. If you simply remove the subheaders (which are not necessary signposts) you're left with a great Introduction. See comments for minor suggestions.</w:t>
      </w:r>
    </w:p>
  </w:comment>
  <w:comment w:id="20" w:author="Ryan Huang" w:date="2022-10-04T11:45:00Z" w:initials="RH">
    <w:p w14:paraId="1F828632" w14:textId="32DFAD48" w:rsidR="00AB45E1" w:rsidRDefault="009F0C91" w:rsidP="003F434D">
      <w:pPr>
        <w:pStyle w:val="CommentText"/>
      </w:pPr>
      <w:r>
        <w:rPr>
          <w:rStyle w:val="CommentReference"/>
        </w:rPr>
        <w:annotationRef/>
      </w:r>
      <w:r w:rsidR="00AB45E1">
        <w:t>On my initial read, it wasn't clear where the "several reasons" are. You start well by indicating with a "first" but then I had an expectation about for another indicator phrase that separates the ideas/reasons. The "however" joins too strongly with the "first" reason I believe.</w:t>
      </w:r>
    </w:p>
  </w:comment>
  <w:comment w:id="35" w:author="Ryan Huang" w:date="2022-10-04T11:47:00Z" w:initials="RH">
    <w:p w14:paraId="33A39043" w14:textId="77777777" w:rsidR="00B042F7" w:rsidRDefault="00B042F7" w:rsidP="00606784">
      <w:pPr>
        <w:pStyle w:val="CommentText"/>
      </w:pPr>
      <w:r>
        <w:rPr>
          <w:rStyle w:val="CommentReference"/>
        </w:rPr>
        <w:annotationRef/>
      </w:r>
      <w:r>
        <w:t>Need to show a little more and tell a little less. Can replace with a strong sentence with multiple citations at the end.</w:t>
      </w:r>
    </w:p>
  </w:comment>
  <w:comment w:id="40" w:author="Ryan Huang" w:date="2022-10-04T12:06:00Z" w:initials="RH">
    <w:p w14:paraId="02564FCD" w14:textId="77777777" w:rsidR="002B765C" w:rsidRDefault="002B765C" w:rsidP="00770FF9">
      <w:pPr>
        <w:pStyle w:val="CommentText"/>
      </w:pPr>
      <w:r>
        <w:rPr>
          <w:rStyle w:val="CommentReference"/>
        </w:rPr>
        <w:annotationRef/>
      </w:r>
      <w:r>
        <w:t>I think you can avoid passive voice here</w:t>
      </w:r>
    </w:p>
  </w:comment>
  <w:comment w:id="51" w:author="Ryan Huang" w:date="2022-10-04T12:07:00Z" w:initials="RH">
    <w:p w14:paraId="373E2D46" w14:textId="77777777" w:rsidR="00C52C10" w:rsidRDefault="00C52C10" w:rsidP="00DF051A">
      <w:pPr>
        <w:pStyle w:val="CommentText"/>
      </w:pPr>
      <w:r>
        <w:rPr>
          <w:rStyle w:val="CommentReference"/>
        </w:rPr>
        <w:annotationRef/>
      </w:r>
      <w:r>
        <w:t>Unclear antecedent</w:t>
      </w:r>
    </w:p>
  </w:comment>
  <w:comment w:id="54" w:author="Ryan Huang" w:date="2022-10-04T11:50:00Z" w:initials="RH">
    <w:p w14:paraId="13FD7A11" w14:textId="0F824458" w:rsidR="00895D8A" w:rsidRDefault="00895D8A" w:rsidP="00F04A07">
      <w:pPr>
        <w:pStyle w:val="CommentText"/>
      </w:pPr>
      <w:r>
        <w:rPr>
          <w:rStyle w:val="CommentReference"/>
        </w:rPr>
        <w:annotationRef/>
      </w:r>
      <w:r>
        <w:t>For future drafts, it will be useful to be a little more specific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E192AB" w15:done="0"/>
  <w15:commentEx w15:paraId="1F828632" w15:done="0"/>
  <w15:commentEx w15:paraId="33A39043" w15:done="0"/>
  <w15:commentEx w15:paraId="02564FCD" w15:done="0"/>
  <w15:commentEx w15:paraId="373E2D46" w15:done="0"/>
  <w15:commentEx w15:paraId="13FD7A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9D1B" w16cex:dateUtc="2022-10-04T15:52:00Z"/>
  <w16cex:commentExtensible w16cex:durableId="26E69B6D" w16cex:dateUtc="2022-10-04T15:45:00Z"/>
  <w16cex:commentExtensible w16cex:durableId="26E69BC8" w16cex:dateUtc="2022-10-04T15:47:00Z"/>
  <w16cex:commentExtensible w16cex:durableId="26E6A05C" w16cex:dateUtc="2022-10-04T16:06:00Z"/>
  <w16cex:commentExtensible w16cex:durableId="26E6A09F" w16cex:dateUtc="2022-10-04T16:07:00Z"/>
  <w16cex:commentExtensible w16cex:durableId="26E69C94" w16cex:dateUtc="2022-10-04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E192AB" w16cid:durableId="26E69D1B"/>
  <w16cid:commentId w16cid:paraId="1F828632" w16cid:durableId="26E69B6D"/>
  <w16cid:commentId w16cid:paraId="33A39043" w16cid:durableId="26E69BC8"/>
  <w16cid:commentId w16cid:paraId="02564FCD" w16cid:durableId="26E6A05C"/>
  <w16cid:commentId w16cid:paraId="373E2D46" w16cid:durableId="26E6A09F"/>
  <w16cid:commentId w16cid:paraId="13FD7A11" w16cid:durableId="26E69C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82C35" w14:textId="77777777" w:rsidR="00216CD3" w:rsidRDefault="00AC08E9">
      <w:pPr>
        <w:spacing w:line="240" w:lineRule="auto"/>
      </w:pPr>
      <w:r>
        <w:separator/>
      </w:r>
    </w:p>
  </w:endnote>
  <w:endnote w:type="continuationSeparator" w:id="0">
    <w:p w14:paraId="1D73325F" w14:textId="77777777" w:rsidR="00216CD3" w:rsidRDefault="00AC0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ABFD" w14:textId="77777777" w:rsidR="00216CD3" w:rsidRDefault="00AC08E9">
      <w:pPr>
        <w:spacing w:line="240" w:lineRule="auto"/>
      </w:pPr>
      <w:r>
        <w:separator/>
      </w:r>
    </w:p>
  </w:footnote>
  <w:footnote w:type="continuationSeparator" w:id="0">
    <w:p w14:paraId="718FBEB1" w14:textId="77777777" w:rsidR="00216CD3" w:rsidRDefault="00AC08E9">
      <w:pPr>
        <w:spacing w:line="240" w:lineRule="auto"/>
      </w:pPr>
      <w:r>
        <w:continuationSeparator/>
      </w:r>
    </w:p>
  </w:footnote>
  <w:footnote w:id="1">
    <w:p w14:paraId="00000012" w14:textId="77777777" w:rsidR="00E337E0" w:rsidRDefault="00AC08E9">
      <w:pPr>
        <w:spacing w:line="240" w:lineRule="auto"/>
        <w:rPr>
          <w:sz w:val="18"/>
          <w:szCs w:val="18"/>
        </w:rPr>
      </w:pPr>
      <w:r>
        <w:rPr>
          <w:vertAlign w:val="superscript"/>
        </w:rPr>
        <w:footnoteRef/>
      </w:r>
      <w:r>
        <w:rPr>
          <w:sz w:val="20"/>
          <w:szCs w:val="20"/>
        </w:rPr>
        <w:t xml:space="preserve"> </w:t>
      </w:r>
      <w:r>
        <w:rPr>
          <w:sz w:val="18"/>
          <w:szCs w:val="18"/>
        </w:rPr>
        <w:t>U. S. Const. Art. I, § 2.</w:t>
      </w:r>
    </w:p>
  </w:footnote>
  <w:footnote w:id="2">
    <w:p w14:paraId="00000013" w14:textId="77777777" w:rsidR="00E337E0" w:rsidRDefault="00AC08E9">
      <w:pPr>
        <w:spacing w:line="240" w:lineRule="auto"/>
        <w:rPr>
          <w:sz w:val="20"/>
          <w:szCs w:val="20"/>
        </w:rPr>
      </w:pPr>
      <w:r>
        <w:rPr>
          <w:vertAlign w:val="superscript"/>
        </w:rPr>
        <w:footnoteRef/>
      </w:r>
      <w:r>
        <w:rPr>
          <w:sz w:val="20"/>
          <w:szCs w:val="20"/>
        </w:rPr>
        <w:t xml:space="preserve"> </w:t>
      </w:r>
      <w:r>
        <w:rPr>
          <w:sz w:val="18"/>
          <w:szCs w:val="18"/>
        </w:rPr>
        <w:t>Bureau, US Census. “2020 Census Apportionment Results Delivered to the President.” Census.gov. Accessed September 19, 2022. https://www.census.gov/newsroom/press-releases/2021/2020-census-apportionment- results.html.</w:t>
      </w:r>
    </w:p>
  </w:footnote>
  <w:footnote w:id="3">
    <w:p w14:paraId="00000014" w14:textId="77777777" w:rsidR="00E337E0" w:rsidRDefault="00AC08E9">
      <w:pPr>
        <w:spacing w:line="240" w:lineRule="auto"/>
        <w:rPr>
          <w:sz w:val="18"/>
          <w:szCs w:val="18"/>
        </w:rPr>
      </w:pPr>
      <w:r>
        <w:rPr>
          <w:vertAlign w:val="superscript"/>
        </w:rPr>
        <w:footnoteRef/>
      </w:r>
      <w:r>
        <w:rPr>
          <w:sz w:val="20"/>
          <w:szCs w:val="20"/>
        </w:rPr>
        <w:t xml:space="preserve"> </w:t>
      </w:r>
      <w:r>
        <w:rPr>
          <w:sz w:val="18"/>
          <w:szCs w:val="18"/>
        </w:rPr>
        <w:t>Bureau, US Census. “Our Censuses.” Census.gov. Accessed September 19, 2022. https://www.census.gov/programs-surveys/censuses.html.</w:t>
      </w:r>
    </w:p>
  </w:footnote>
  <w:footnote w:id="4">
    <w:p w14:paraId="00000015" w14:textId="77777777" w:rsidR="00E337E0" w:rsidRDefault="00AC08E9">
      <w:pPr>
        <w:spacing w:line="240" w:lineRule="auto"/>
        <w:rPr>
          <w:sz w:val="20"/>
          <w:szCs w:val="20"/>
        </w:rPr>
      </w:pPr>
      <w:r>
        <w:rPr>
          <w:vertAlign w:val="superscript"/>
        </w:rPr>
        <w:footnoteRef/>
      </w:r>
      <w:r>
        <w:rPr>
          <w:sz w:val="20"/>
          <w:szCs w:val="20"/>
        </w:rPr>
        <w:t xml:space="preserve"> </w:t>
      </w:r>
      <w:r>
        <w:rPr>
          <w:sz w:val="18"/>
          <w:szCs w:val="18"/>
        </w:rPr>
        <w:t>Bureau, US Census. “Post-Enumeration Surveys.” Census.gov. Accessed September 19, 2022. https://www.census.gov/programs-surveys/decennial-census/about/coverage-measurement/pes.html.</w:t>
      </w:r>
    </w:p>
  </w:footnote>
  <w:footnote w:id="5">
    <w:p w14:paraId="00000016" w14:textId="77777777" w:rsidR="00E337E0" w:rsidRDefault="00AC08E9">
      <w:pPr>
        <w:spacing w:line="240" w:lineRule="auto"/>
        <w:rPr>
          <w:sz w:val="20"/>
          <w:szCs w:val="20"/>
        </w:rPr>
      </w:pPr>
      <w:r>
        <w:rPr>
          <w:vertAlign w:val="superscript"/>
        </w:rPr>
        <w:footnoteRef/>
      </w:r>
      <w:r>
        <w:rPr>
          <w:sz w:val="20"/>
          <w:szCs w:val="20"/>
        </w:rPr>
        <w:t xml:space="preserve"> </w:t>
      </w:r>
      <w:r>
        <w:rPr>
          <w:sz w:val="18"/>
          <w:szCs w:val="18"/>
        </w:rPr>
        <w:t>Bureau, US Census. “Demographic Analysis (DA).” Census.gov. Accessed September 19, 2022. https://www.census.gov/programs-surveys/decennial-census/about/coverage-measurement/da.html.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835E5"/>
    <w:multiLevelType w:val="multilevel"/>
    <w:tmpl w:val="B2667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7423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Huang">
    <w15:presenceInfo w15:providerId="Windows Live" w15:userId="283246f1b7ae0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NzI3tTA0MTcyMLRQ0lEKTi0uzszPAykwrAUAcoLXeywAAAA="/>
  </w:docVars>
  <w:rsids>
    <w:rsidRoot w:val="00E337E0"/>
    <w:rsid w:val="00182D59"/>
    <w:rsid w:val="00216CD3"/>
    <w:rsid w:val="002B765C"/>
    <w:rsid w:val="00435A74"/>
    <w:rsid w:val="00530A36"/>
    <w:rsid w:val="0056090E"/>
    <w:rsid w:val="00664929"/>
    <w:rsid w:val="00895D8A"/>
    <w:rsid w:val="009F0C91"/>
    <w:rsid w:val="00A921E6"/>
    <w:rsid w:val="00A97C27"/>
    <w:rsid w:val="00AB45E1"/>
    <w:rsid w:val="00AC08E9"/>
    <w:rsid w:val="00B042F7"/>
    <w:rsid w:val="00C52C10"/>
    <w:rsid w:val="00C5338D"/>
    <w:rsid w:val="00DF62DA"/>
    <w:rsid w:val="00E3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45D9"/>
  <w15:docId w15:val="{57F79CFC-1E76-4767-9851-0980C1B7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DF62DA"/>
    <w:pPr>
      <w:spacing w:line="240" w:lineRule="auto"/>
    </w:pPr>
  </w:style>
  <w:style w:type="character" w:styleId="CommentReference">
    <w:name w:val="annotation reference"/>
    <w:basedOn w:val="DefaultParagraphFont"/>
    <w:uiPriority w:val="99"/>
    <w:semiHidden/>
    <w:unhideWhenUsed/>
    <w:rsid w:val="009F0C91"/>
    <w:rPr>
      <w:sz w:val="16"/>
      <w:szCs w:val="16"/>
    </w:rPr>
  </w:style>
  <w:style w:type="paragraph" w:styleId="CommentText">
    <w:name w:val="annotation text"/>
    <w:basedOn w:val="Normal"/>
    <w:link w:val="CommentTextChar"/>
    <w:uiPriority w:val="99"/>
    <w:unhideWhenUsed/>
    <w:rsid w:val="009F0C91"/>
    <w:pPr>
      <w:spacing w:line="240" w:lineRule="auto"/>
    </w:pPr>
    <w:rPr>
      <w:sz w:val="20"/>
      <w:szCs w:val="20"/>
    </w:rPr>
  </w:style>
  <w:style w:type="character" w:customStyle="1" w:styleId="CommentTextChar">
    <w:name w:val="Comment Text Char"/>
    <w:basedOn w:val="DefaultParagraphFont"/>
    <w:link w:val="CommentText"/>
    <w:uiPriority w:val="99"/>
    <w:rsid w:val="009F0C91"/>
    <w:rPr>
      <w:sz w:val="20"/>
      <w:szCs w:val="20"/>
    </w:rPr>
  </w:style>
  <w:style w:type="paragraph" w:styleId="CommentSubject">
    <w:name w:val="annotation subject"/>
    <w:basedOn w:val="CommentText"/>
    <w:next w:val="CommentText"/>
    <w:link w:val="CommentSubjectChar"/>
    <w:uiPriority w:val="99"/>
    <w:semiHidden/>
    <w:unhideWhenUsed/>
    <w:rsid w:val="009F0C91"/>
    <w:rPr>
      <w:b/>
      <w:bCs/>
    </w:rPr>
  </w:style>
  <w:style w:type="character" w:customStyle="1" w:styleId="CommentSubjectChar">
    <w:name w:val="Comment Subject Char"/>
    <w:basedOn w:val="CommentTextChar"/>
    <w:link w:val="CommentSubject"/>
    <w:uiPriority w:val="99"/>
    <w:semiHidden/>
    <w:rsid w:val="009F0C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Huang</dc:creator>
  <cp:lastModifiedBy>Ryan Huang</cp:lastModifiedBy>
  <cp:revision>17</cp:revision>
  <dcterms:created xsi:type="dcterms:W3CDTF">2022-10-04T15:40:00Z</dcterms:created>
  <dcterms:modified xsi:type="dcterms:W3CDTF">2022-10-04T16:08:00Z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30b67beef4da4f8f1075ef4311323565a5e1137c048519fbb4657dccbd2a320e</vt:lpwstr>
  </property>
</Properties>
</file>