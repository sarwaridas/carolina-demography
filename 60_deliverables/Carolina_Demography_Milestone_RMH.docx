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7A1D" w:rsidRDefault="005F0F07">
      <w:pPr>
        <w:spacing w:line="480" w:lineRule="auto"/>
        <w:rPr>
          <w:b/>
          <w:sz w:val="16"/>
          <w:szCs w:val="16"/>
        </w:rPr>
      </w:pPr>
      <w:commentRangeStart w:id="0"/>
      <w:r>
        <w:rPr>
          <w:rFonts w:ascii="Times New Roman" w:eastAsia="Times New Roman" w:hAnsi="Times New Roman" w:cs="Times New Roman"/>
          <w:b/>
          <w:sz w:val="24"/>
          <w:szCs w:val="24"/>
        </w:rPr>
        <w:t>North Carolina Demography</w:t>
      </w:r>
      <w:commentRangeEnd w:id="0"/>
      <w:r>
        <w:rPr>
          <w:rStyle w:val="CommentReference"/>
        </w:rPr>
        <w:commentReference w:id="0"/>
      </w:r>
    </w:p>
    <w:p w14:paraId="00000002" w14:textId="77777777"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Members: Rachel Richards, Raza Lamb, and </w:t>
      </w:r>
      <w:proofErr w:type="spellStart"/>
      <w:r>
        <w:rPr>
          <w:rFonts w:ascii="Times New Roman" w:eastAsia="Times New Roman" w:hAnsi="Times New Roman" w:cs="Times New Roman"/>
          <w:i/>
          <w:sz w:val="24"/>
          <w:szCs w:val="24"/>
        </w:rPr>
        <w:t>Sarwari</w:t>
      </w:r>
      <w:proofErr w:type="spellEnd"/>
      <w:r>
        <w:rPr>
          <w:rFonts w:ascii="Times New Roman" w:eastAsia="Times New Roman" w:hAnsi="Times New Roman" w:cs="Times New Roman"/>
          <w:i/>
          <w:sz w:val="24"/>
          <w:szCs w:val="24"/>
        </w:rPr>
        <w:t xml:space="preserve"> Das</w:t>
      </w:r>
    </w:p>
    <w:p w14:paraId="00000003" w14:textId="77777777" w:rsidR="00217A1D" w:rsidRDefault="00217A1D">
      <w:pPr>
        <w:spacing w:line="480" w:lineRule="auto"/>
        <w:rPr>
          <w:rFonts w:ascii="Times New Roman" w:eastAsia="Times New Roman" w:hAnsi="Times New Roman" w:cs="Times New Roman"/>
          <w:i/>
          <w:sz w:val="24"/>
          <w:szCs w:val="24"/>
        </w:rPr>
      </w:pPr>
    </w:p>
    <w:p w14:paraId="00000004" w14:textId="079EFB38" w:rsidR="00217A1D" w:rsidRDefault="005F0F0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Article 1, Section 2 of the United States Constitution contains a seemingly simple directive: every ten years, the people of the United States must be </w:t>
      </w:r>
      <w:commentRangeStart w:id="1"/>
      <w:r>
        <w:rPr>
          <w:rFonts w:ascii="Times New Roman" w:eastAsia="Times New Roman" w:hAnsi="Times New Roman" w:cs="Times New Roman"/>
          <w:sz w:val="24"/>
          <w:szCs w:val="24"/>
        </w:rPr>
        <w:t>enumerated (counted)</w:t>
      </w:r>
      <w:commentRangeEnd w:id="1"/>
      <w:r w:rsidR="00BB369E">
        <w:rPr>
          <w:rStyle w:val="CommentReference"/>
        </w:rPr>
        <w:commentReference w:id="1"/>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 Census Bureau carries out this responsibility by attempting to survey every person in the country, an estimated 330 million.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While this data is useful</w:t>
      </w:r>
      <w:ins w:id="2" w:author="Ryan Huang" w:date="2022-11-03T12:00:00Z">
        <w:r w:rsidR="007D304D">
          <w:rPr>
            <w:rFonts w:ascii="Times New Roman" w:eastAsia="Times New Roman" w:hAnsi="Times New Roman" w:cs="Times New Roman"/>
            <w:sz w:val="24"/>
            <w:szCs w:val="24"/>
          </w:rPr>
          <w:t xml:space="preserve"> </w:t>
        </w:r>
      </w:ins>
      <w:del w:id="3" w:author="Ryan Huang" w:date="2022-11-03T12:00:00Z">
        <w:r w:rsidDel="007D304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to academic institutions, corporations, individuals, and various levels of government</w:t>
      </w:r>
      <w:ins w:id="4" w:author="Ryan Huang" w:date="2022-11-03T12:00:00Z">
        <w:r w:rsidR="007D304D">
          <w:rPr>
            <w:rFonts w:ascii="Times New Roman" w:eastAsia="Times New Roman" w:hAnsi="Times New Roman" w:cs="Times New Roman"/>
            <w:sz w:val="24"/>
            <w:szCs w:val="24"/>
          </w:rPr>
          <w:t xml:space="preserve">, </w:t>
        </w:r>
      </w:ins>
      <w:del w:id="5" w:author="Ryan Huang" w:date="2022-11-03T12:00:00Z">
        <w:r w:rsidDel="007D304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the legal purpose of the </w:t>
      </w:r>
      <w:commentRangeStart w:id="6"/>
      <w:r>
        <w:rPr>
          <w:rFonts w:ascii="Times New Roman" w:eastAsia="Times New Roman" w:hAnsi="Times New Roman" w:cs="Times New Roman"/>
          <w:sz w:val="24"/>
          <w:szCs w:val="24"/>
        </w:rPr>
        <w:t>C</w:t>
      </w:r>
      <w:commentRangeEnd w:id="6"/>
      <w:r w:rsidR="003D585D">
        <w:rPr>
          <w:rStyle w:val="CommentReference"/>
        </w:rPr>
        <w:commentReference w:id="6"/>
      </w:r>
      <w:r>
        <w:rPr>
          <w:rFonts w:ascii="Times New Roman" w:eastAsia="Times New Roman" w:hAnsi="Times New Roman" w:cs="Times New Roman"/>
          <w:sz w:val="24"/>
          <w:szCs w:val="24"/>
        </w:rPr>
        <w:t xml:space="preserve">ensus is to ensure equal and fair representation in the federal government. Knowing precisely where people live is important for this goal in two respects: first, it determines how many representatives each state is allocated, </w:t>
      </w:r>
      <w:del w:id="7" w:author="Ryan Huang" w:date="2022-11-03T12:11:00Z">
        <w:r w:rsidDel="00764A82">
          <w:rPr>
            <w:rFonts w:ascii="Times New Roman" w:eastAsia="Times New Roman" w:hAnsi="Times New Roman" w:cs="Times New Roman"/>
            <w:sz w:val="24"/>
            <w:szCs w:val="24"/>
          </w:rPr>
          <w:delText xml:space="preserve">but </w:delText>
        </w:r>
      </w:del>
      <w:ins w:id="8" w:author="Ryan Huang" w:date="2022-11-03T12:11:00Z">
        <w:r w:rsidR="00764A82">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second</w:t>
      </w:r>
      <w:del w:id="9" w:author="Ryan Huang" w:date="2022-11-03T12:11:00Z">
        <w:r w:rsidDel="00764A82">
          <w:rPr>
            <w:rFonts w:ascii="Times New Roman" w:eastAsia="Times New Roman" w:hAnsi="Times New Roman" w:cs="Times New Roman"/>
            <w:sz w:val="24"/>
            <w:szCs w:val="24"/>
          </w:rPr>
          <w:delText>ly</w:delText>
        </w:r>
      </w:del>
      <w:r>
        <w:rPr>
          <w:rFonts w:ascii="Times New Roman" w:eastAsia="Times New Roman" w:hAnsi="Times New Roman" w:cs="Times New Roman"/>
          <w:sz w:val="24"/>
          <w:szCs w:val="24"/>
        </w:rPr>
        <w:t xml:space="preserve">, it </w:t>
      </w:r>
      <w:del w:id="10" w:author="Ryan Huang" w:date="2022-11-03T12:10:00Z">
        <w:r w:rsidDel="008A149E">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divides states into relatively equal portions for those representatives. Therefore, much attention must be paid to the accuracy of the Census, as potential errors can introduce bias in how people are represented in government.</w:t>
      </w:r>
    </w:p>
    <w:p w14:paraId="00000006" w14:textId="415DF2EF" w:rsidR="00217A1D" w:rsidRDefault="005F0F07">
      <w:pPr>
        <w:spacing w:after="200" w:line="480" w:lineRule="auto"/>
        <w:ind w:firstLine="720"/>
        <w:rPr>
          <w:rFonts w:ascii="Times New Roman" w:eastAsia="Times New Roman" w:hAnsi="Times New Roman" w:cs="Times New Roman"/>
          <w:sz w:val="24"/>
          <w:szCs w:val="24"/>
        </w:rPr>
        <w:pPrChange w:id="11" w:author="Ryan Huang" w:date="2022-11-03T12:14:00Z">
          <w:pPr>
            <w:spacing w:after="200" w:line="480" w:lineRule="auto"/>
          </w:pPr>
        </w:pPrChange>
      </w:pPr>
      <w:r>
        <w:rPr>
          <w:rFonts w:ascii="Times New Roman" w:eastAsia="Times New Roman" w:hAnsi="Times New Roman" w:cs="Times New Roman"/>
          <w:sz w:val="24"/>
          <w:szCs w:val="24"/>
        </w:rPr>
        <w:t xml:space="preserve">Identifying errors and biased procedures </w:t>
      </w:r>
      <w:del w:id="12" w:author="Ryan Huang" w:date="2022-11-03T12:11:00Z">
        <w:r w:rsidDel="00764A82">
          <w:rPr>
            <w:rFonts w:ascii="Times New Roman" w:eastAsia="Times New Roman" w:hAnsi="Times New Roman" w:cs="Times New Roman"/>
            <w:sz w:val="24"/>
            <w:szCs w:val="24"/>
          </w:rPr>
          <w:delText xml:space="preserve">are </w:delText>
        </w:r>
      </w:del>
      <w:ins w:id="13" w:author="Ryan Huang" w:date="2022-11-03T12:11:00Z">
        <w:r w:rsidR="00764A82">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critical for understanding how the Census is inaccurate</w:t>
      </w:r>
      <w:del w:id="14" w:author="Ryan Huang" w:date="2022-11-03T12:11:00Z">
        <w:r w:rsidDel="00764A8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for improving the count in future iterations of the Census. There are also direct implications for the present. As mentioned previously, the Census is not only used for apportionment</w:t>
      </w:r>
      <w:ins w:id="15" w:author="Ryan Huang" w:date="2022-11-03T12:12:00Z">
        <w:r w:rsidR="00764A82">
          <w:rPr>
            <w:rFonts w:ascii="Times New Roman" w:eastAsia="Times New Roman" w:hAnsi="Times New Roman" w:cs="Times New Roman"/>
            <w:sz w:val="24"/>
            <w:szCs w:val="24"/>
          </w:rPr>
          <w:t>; p</w:t>
        </w:r>
      </w:ins>
      <w:del w:id="16" w:author="Ryan Huang" w:date="2022-11-03T12:12:00Z">
        <w:r w:rsidDel="00764A82">
          <w:rPr>
            <w:rFonts w:ascii="Times New Roman" w:eastAsia="Times New Roman" w:hAnsi="Times New Roman" w:cs="Times New Roman"/>
            <w:sz w:val="24"/>
            <w:szCs w:val="24"/>
          </w:rPr>
          <w:delText>. P</w:delText>
        </w:r>
      </w:del>
      <w:r>
        <w:rPr>
          <w:rFonts w:ascii="Times New Roman" w:eastAsia="Times New Roman" w:hAnsi="Times New Roman" w:cs="Times New Roman"/>
          <w:sz w:val="24"/>
          <w:szCs w:val="24"/>
        </w:rPr>
        <w:t xml:space="preserve">opulation estimates help local and state governments direct resources and build more effective policies. Private enterprises also use </w:t>
      </w:r>
      <w:del w:id="17" w:author="Ryan Huang" w:date="2022-11-03T12:14:00Z">
        <w:r w:rsidDel="003D585D">
          <w:rPr>
            <w:rFonts w:ascii="Times New Roman" w:eastAsia="Times New Roman" w:hAnsi="Times New Roman" w:cs="Times New Roman"/>
            <w:sz w:val="24"/>
            <w:szCs w:val="24"/>
          </w:rPr>
          <w:delText xml:space="preserve">Census </w:delText>
        </w:r>
      </w:del>
      <w:ins w:id="18" w:author="Ryan Huang" w:date="2022-11-03T12:14:00Z">
        <w:r w:rsidR="003D585D">
          <w:rPr>
            <w:rFonts w:ascii="Times New Roman" w:eastAsia="Times New Roman" w:hAnsi="Times New Roman" w:cs="Times New Roman"/>
            <w:sz w:val="24"/>
            <w:szCs w:val="24"/>
          </w:rPr>
          <w:t xml:space="preserve">census </w:t>
        </w:r>
      </w:ins>
      <w:r>
        <w:rPr>
          <w:rFonts w:ascii="Times New Roman" w:eastAsia="Times New Roman" w:hAnsi="Times New Roman" w:cs="Times New Roman"/>
          <w:sz w:val="24"/>
          <w:szCs w:val="24"/>
        </w:rPr>
        <w:t>data to drive decisions, such as identifying new locations for storefronts or headquarters, building factories, recruiting employees, and conducting market research.</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With so many decisions built on Census counts and </w:t>
      </w:r>
      <w:r>
        <w:rPr>
          <w:rFonts w:ascii="Times New Roman" w:eastAsia="Times New Roman" w:hAnsi="Times New Roman" w:cs="Times New Roman"/>
          <w:sz w:val="24"/>
          <w:szCs w:val="24"/>
        </w:rPr>
        <w:lastRenderedPageBreak/>
        <w:t>estimates, it is easy to see that a pervasive bias or error in the counts could easily propagate and cause significant harm to undercounted persons and communities. By identifying routinely undercounted areas and/or groups of people, the Census can produce more accurate, equitable, and actionable revised estimates.</w:t>
      </w:r>
    </w:p>
    <w:p w14:paraId="00000007" w14:textId="24CF702B" w:rsidR="00217A1D" w:rsidRDefault="005F0F0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has been a significant body of work on evaluating Census estimates, but </w:t>
      </w:r>
      <w:ins w:id="19" w:author="Ryan Huang" w:date="2022-11-03T12:15:00Z">
        <w:r w:rsidR="009A4FCA">
          <w:rPr>
            <w:rFonts w:ascii="Times New Roman" w:eastAsia="Times New Roman" w:hAnsi="Times New Roman" w:cs="Times New Roman"/>
            <w:sz w:val="24"/>
            <w:szCs w:val="24"/>
          </w:rPr>
          <w:t xml:space="preserve">many gaps exist at </w:t>
        </w:r>
      </w:ins>
      <w:r>
        <w:rPr>
          <w:rFonts w:ascii="Times New Roman" w:eastAsia="Times New Roman" w:hAnsi="Times New Roman" w:cs="Times New Roman"/>
          <w:sz w:val="24"/>
          <w:szCs w:val="24"/>
        </w:rPr>
        <w:t xml:space="preserve">the </w:t>
      </w:r>
      <w:del w:id="20" w:author="Ryan Huang" w:date="2022-11-03T12:15:00Z">
        <w:r w:rsidDel="009A4FCA">
          <w:rPr>
            <w:rFonts w:ascii="Times New Roman" w:eastAsia="Times New Roman" w:hAnsi="Times New Roman" w:cs="Times New Roman"/>
            <w:sz w:val="24"/>
            <w:szCs w:val="24"/>
          </w:rPr>
          <w:delText xml:space="preserve">gap this project attempts to fill is that of the </w:delText>
        </w:r>
      </w:del>
      <w:r>
        <w:rPr>
          <w:rFonts w:ascii="Times New Roman" w:eastAsia="Times New Roman" w:hAnsi="Times New Roman" w:cs="Times New Roman"/>
          <w:sz w:val="24"/>
          <w:szCs w:val="24"/>
        </w:rPr>
        <w:t>sub-state level. There are two methods by which the Census evaluates its estimates. The first is the Post-Enumeration Survey (PES), a representative sample of households surveyed in depth and then matched against records in the Census.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From this method, we can determine the net coverage error of the Census, as well as </w:t>
      </w:r>
      <w:r w:rsidR="003475CD">
        <w:rPr>
          <w:rFonts w:ascii="Times New Roman" w:eastAsia="Times New Roman" w:hAnsi="Times New Roman" w:cs="Times New Roman"/>
          <w:sz w:val="24"/>
          <w:szCs w:val="24"/>
        </w:rPr>
        <w:t>correctly included</w:t>
      </w:r>
      <w:r>
        <w:rPr>
          <w:rFonts w:ascii="Times New Roman" w:eastAsia="Times New Roman" w:hAnsi="Times New Roman" w:cs="Times New Roman"/>
          <w:sz w:val="24"/>
          <w:szCs w:val="24"/>
        </w:rPr>
        <w:t xml:space="preserve"> people, </w:t>
      </w:r>
      <w:proofErr w:type="gramStart"/>
      <w:r>
        <w:rPr>
          <w:rFonts w:ascii="Times New Roman" w:eastAsia="Times New Roman" w:hAnsi="Times New Roman" w:cs="Times New Roman"/>
          <w:sz w:val="24"/>
          <w:szCs w:val="24"/>
        </w:rPr>
        <w:t>incorrectly-included</w:t>
      </w:r>
      <w:proofErr w:type="gramEnd"/>
      <w:r>
        <w:rPr>
          <w:rFonts w:ascii="Times New Roman" w:eastAsia="Times New Roman" w:hAnsi="Times New Roman" w:cs="Times New Roman"/>
          <w:sz w:val="24"/>
          <w:szCs w:val="24"/>
        </w:rPr>
        <w:t xml:space="preserve"> people, and wholly imputed records. The PES evaluates errors at the national and state level.</w:t>
      </w:r>
    </w:p>
    <w:p w14:paraId="00000008" w14:textId="77777777" w:rsidR="00217A1D" w:rsidRDefault="005F0F0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method used to evaluate the Census is the Demographic Analysis (DA).</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Unlike the PES, this method is not survey-based but based on birth, death, and migration data. In this way, DA estimates the number of people residing in the United States at the time of the Census. This method has the advantage of not relying on survey participation but still requires a significant number of assumptions about the underlying data. DA is available only at the national level but has coverage estimates by specific demographic attributes (including race, sex, and age).</w:t>
      </w:r>
    </w:p>
    <w:p w14:paraId="00000009" w14:textId="77777777" w:rsidR="00217A1D" w:rsidRDefault="005F0F0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both the PES and the DA provide helpful information about the quality of the Census, the granularity is not detailed enough to truly evaluate at a sub-state level. While the </w:t>
      </w:r>
      <w:r>
        <w:rPr>
          <w:rFonts w:ascii="Times New Roman" w:eastAsia="Times New Roman" w:hAnsi="Times New Roman" w:cs="Times New Roman"/>
          <w:sz w:val="24"/>
          <w:szCs w:val="24"/>
        </w:rPr>
        <w:lastRenderedPageBreak/>
        <w:t xml:space="preserve">PES shows that there was not a significant under or overcount in North Carolina, it may very well be that specific counties and areas were overcounted, especially those with high minority populations. </w:t>
      </w:r>
    </w:p>
    <w:p w14:paraId="0000000A" w14:textId="77777777" w:rsidR="00217A1D" w:rsidRDefault="005F0F07">
      <w:pPr>
        <w:spacing w:after="20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Goals</w:t>
      </w:r>
    </w:p>
    <w:p w14:paraId="0000000B" w14:textId="77777777" w:rsidR="00217A1D" w:rsidRDefault="005F0F0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work with the North Carolina Office of State Budget and Management (OSBM) to achieve the following:</w:t>
      </w:r>
    </w:p>
    <w:p w14:paraId="0000000C" w14:textId="77777777" w:rsidR="00217A1D" w:rsidRDefault="005F0F07">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existing estimates of population and housing in North Carolina at various geographies (city, county, tract) to the 2020 Census counts to identify where undercounts and overcounts occur and if they correlate with various demographic attributes.</w:t>
      </w:r>
    </w:p>
    <w:p w14:paraId="0000000D" w14:textId="77777777" w:rsidR="00217A1D" w:rsidRDefault="005F0F07">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 various datasets (details below) to develop population estimates independent of Census methods to develop unbiased estimates of undercounts and overcounts.</w:t>
      </w:r>
    </w:p>
    <w:p w14:paraId="0000000E" w14:textId="77777777" w:rsidR="00217A1D" w:rsidRDefault="005F0F07">
      <w:pPr>
        <w:numPr>
          <w:ilvl w:val="0"/>
          <w:numId w:val="2"/>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 corrections to current population estimates based on research and findings.</w:t>
      </w:r>
    </w:p>
    <w:p w14:paraId="0000000F" w14:textId="77777777" w:rsidR="00217A1D" w:rsidRDefault="005F0F07">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will help the OSBM, as accurate and unbiased estimates are their core mission. Indirectly, this work will serve North Carolinians, whether they use population estimates or not. Less biased estimates will ensure equitable distribution of goods and services, both in the public and private sectors.</w:t>
      </w:r>
    </w:p>
    <w:p w14:paraId="00000010" w14:textId="77777777" w:rsidR="00217A1D" w:rsidRDefault="005F0F07">
      <w:pPr>
        <w:spacing w:line="480" w:lineRule="auto"/>
        <w:rPr>
          <w:rFonts w:ascii="Times New Roman" w:eastAsia="Times New Roman" w:hAnsi="Times New Roman" w:cs="Times New Roman"/>
          <w:b/>
          <w:sz w:val="24"/>
          <w:szCs w:val="24"/>
          <w:u w:val="single"/>
        </w:rPr>
      </w:pPr>
      <w:commentRangeStart w:id="21"/>
      <w:r>
        <w:rPr>
          <w:rFonts w:ascii="Times New Roman" w:eastAsia="Times New Roman" w:hAnsi="Times New Roman" w:cs="Times New Roman"/>
          <w:b/>
          <w:sz w:val="24"/>
          <w:szCs w:val="24"/>
          <w:u w:val="single"/>
        </w:rPr>
        <w:t>Project Milestones</w:t>
      </w:r>
      <w:commentRangeEnd w:id="21"/>
      <w:r w:rsidR="009F3170">
        <w:rPr>
          <w:rStyle w:val="CommentReference"/>
        </w:rPr>
        <w:commentReference w:id="21"/>
      </w:r>
    </w:p>
    <w:p w14:paraId="00000011"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section lists out the goals we hope to achieve by the end of this semester. </w:t>
      </w:r>
    </w:p>
    <w:p w14:paraId="00000012" w14:textId="373F8646" w:rsidR="00217A1D" w:rsidDel="00FE5801" w:rsidRDefault="005F0F07">
      <w:pPr>
        <w:spacing w:line="480" w:lineRule="auto"/>
        <w:rPr>
          <w:del w:id="22" w:author="Ryan Huang" w:date="2022-11-03T12:20:00Z"/>
          <w:rFonts w:ascii="Times New Roman" w:eastAsia="Times New Roman" w:hAnsi="Times New Roman" w:cs="Times New Roman"/>
          <w:sz w:val="24"/>
          <w:szCs w:val="24"/>
        </w:rPr>
      </w:pPr>
      <w:commentRangeStart w:id="23"/>
      <w:del w:id="24" w:author="Ryan Huang" w:date="2022-11-03T12:20:00Z">
        <w:r w:rsidDel="00FE5801">
          <w:rPr>
            <w:rFonts w:ascii="Times New Roman" w:eastAsia="Times New Roman" w:hAnsi="Times New Roman" w:cs="Times New Roman"/>
            <w:b/>
            <w:sz w:val="24"/>
            <w:szCs w:val="24"/>
          </w:rPr>
          <w:delText xml:space="preserve">Goal 1: Review current methodology </w:delText>
        </w:r>
        <w:r w:rsidDel="00FE5801">
          <w:rPr>
            <w:rFonts w:ascii="Times New Roman" w:eastAsia="Times New Roman" w:hAnsi="Times New Roman" w:cs="Times New Roman"/>
            <w:sz w:val="24"/>
            <w:szCs w:val="24"/>
          </w:rPr>
          <w:delText>[Done]</w:delText>
        </w:r>
      </w:del>
    </w:p>
    <w:p w14:paraId="00000013" w14:textId="37063FE9" w:rsidR="00217A1D" w:rsidDel="00FE5801" w:rsidRDefault="005F0F07">
      <w:pPr>
        <w:spacing w:line="480" w:lineRule="auto"/>
        <w:ind w:firstLine="720"/>
        <w:rPr>
          <w:del w:id="25" w:author="Ryan Huang" w:date="2022-11-03T12:20:00Z"/>
          <w:rFonts w:ascii="Times New Roman" w:eastAsia="Times New Roman" w:hAnsi="Times New Roman" w:cs="Times New Roman"/>
          <w:sz w:val="24"/>
          <w:szCs w:val="24"/>
        </w:rPr>
        <w:pPrChange w:id="26" w:author="Ryan Huang" w:date="2022-11-03T12:18:00Z">
          <w:pPr>
            <w:spacing w:line="480" w:lineRule="auto"/>
          </w:pPr>
        </w:pPrChange>
      </w:pPr>
      <w:del w:id="27" w:author="Ryan Huang" w:date="2022-11-03T12:20:00Z">
        <w:r w:rsidDel="00FE5801">
          <w:rPr>
            <w:rFonts w:ascii="Times New Roman" w:eastAsia="Times New Roman" w:hAnsi="Times New Roman" w:cs="Times New Roman"/>
            <w:sz w:val="24"/>
            <w:szCs w:val="24"/>
          </w:rPr>
          <w:delText xml:space="preserve">Before conducting any analysis, it is essential to understand how population surveys are traditionally estimated. We review two key benchmarks used by the Census Bureau to evaluate </w:delText>
        </w:r>
        <w:r w:rsidDel="00FE5801">
          <w:rPr>
            <w:rFonts w:ascii="Times New Roman" w:eastAsia="Times New Roman" w:hAnsi="Times New Roman" w:cs="Times New Roman"/>
            <w:sz w:val="24"/>
            <w:szCs w:val="24"/>
          </w:rPr>
          <w:lastRenderedPageBreak/>
          <w:delText>the 2020 Census: the 2020 Demographic Analysis (DA) and the Vintage 2020 Population and Housing Unit Estimates. This process will provide critical information on the current methodology to estimate net coverage error, i.e, a metric to recognize an area as under/overcounted, which helps us develop our own estimation method. Further, given the unique challenges of conducting a population-level survey during the pandemic, we plan to spend time understanding the intricate implications of the stay-at-home orders, altered living arrangements, and general attitude shifts on the Census counts. Apart from operational problems—low response rate, for example—events like rapid in-migration/out-migration or high housing unit vacancy that can introduce potential biases into the current counts will need to be investigated</w:delText>
        </w:r>
      </w:del>
      <w:commentRangeEnd w:id="23"/>
      <w:r w:rsidR="00FE5801">
        <w:rPr>
          <w:rStyle w:val="CommentReference"/>
        </w:rPr>
        <w:commentReference w:id="23"/>
      </w:r>
      <w:del w:id="28" w:author="Ryan Huang" w:date="2022-11-03T12:20:00Z">
        <w:r w:rsidDel="00FE5801">
          <w:rPr>
            <w:rFonts w:ascii="Times New Roman" w:eastAsia="Times New Roman" w:hAnsi="Times New Roman" w:cs="Times New Roman"/>
            <w:sz w:val="24"/>
            <w:szCs w:val="24"/>
          </w:rPr>
          <w:delText xml:space="preserve">. </w:delText>
        </w:r>
      </w:del>
    </w:p>
    <w:p w14:paraId="00000014" w14:textId="77777777" w:rsidR="00217A1D" w:rsidRDefault="00217A1D">
      <w:pPr>
        <w:spacing w:line="480" w:lineRule="auto"/>
        <w:rPr>
          <w:rFonts w:ascii="Times New Roman" w:eastAsia="Times New Roman" w:hAnsi="Times New Roman" w:cs="Times New Roman"/>
          <w:sz w:val="24"/>
          <w:szCs w:val="24"/>
        </w:rPr>
      </w:pPr>
    </w:p>
    <w:p w14:paraId="00000015"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2: Evaluate and visualize census counts compared to previous and/or alternate sources of population estimates. </w:t>
      </w:r>
      <w:r>
        <w:rPr>
          <w:rFonts w:ascii="Times New Roman" w:eastAsia="Times New Roman" w:hAnsi="Times New Roman" w:cs="Times New Roman"/>
          <w:sz w:val="24"/>
          <w:szCs w:val="24"/>
        </w:rPr>
        <w:t>[due 28th October]</w:t>
      </w:r>
    </w:p>
    <w:p w14:paraId="00000016" w14:textId="387D8743" w:rsidR="00217A1D" w:rsidRDefault="005F0F07">
      <w:pPr>
        <w:spacing w:line="480" w:lineRule="auto"/>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 xml:space="preserve">Success for this goal </w:t>
      </w:r>
      <w:commentRangeEnd w:id="29"/>
      <w:r w:rsidR="006574B5">
        <w:rPr>
          <w:rStyle w:val="CommentReference"/>
        </w:rPr>
        <w:commentReference w:id="29"/>
      </w:r>
      <w:r>
        <w:rPr>
          <w:rFonts w:ascii="Times New Roman" w:eastAsia="Times New Roman" w:hAnsi="Times New Roman" w:cs="Times New Roman"/>
          <w:sz w:val="24"/>
          <w:szCs w:val="24"/>
        </w:rPr>
        <w:t xml:space="preserve">will be measured with a dataset containing true population counts, estimates, and undercount/overcount flags for counties, sub-counties, cities, and census tracts. This will be supported by </w:t>
      </w:r>
      <w:del w:id="30" w:author="Ryan Huang" w:date="2022-11-03T12:21:00Z">
        <w:r w:rsidDel="00712CAD">
          <w:rPr>
            <w:rFonts w:ascii="Times New Roman" w:eastAsia="Times New Roman" w:hAnsi="Times New Roman" w:cs="Times New Roman"/>
            <w:sz w:val="24"/>
            <w:szCs w:val="24"/>
          </w:rPr>
          <w:delText xml:space="preserve">plots </w:delText>
        </w:r>
      </w:del>
      <w:ins w:id="31" w:author="Ryan Huang" w:date="2022-11-03T12:21:00Z">
        <w:r w:rsidR="00712CAD">
          <w:rPr>
            <w:rFonts w:ascii="Times New Roman" w:eastAsia="Times New Roman" w:hAnsi="Times New Roman" w:cs="Times New Roman"/>
            <w:sz w:val="24"/>
            <w:szCs w:val="24"/>
          </w:rPr>
          <w:t xml:space="preserve">maps </w:t>
        </w:r>
      </w:ins>
      <w:r>
        <w:rPr>
          <w:rFonts w:ascii="Times New Roman" w:eastAsia="Times New Roman" w:hAnsi="Times New Roman" w:cs="Times New Roman"/>
          <w:sz w:val="24"/>
          <w:szCs w:val="24"/>
        </w:rPr>
        <w:t xml:space="preserve">of North Carolina denoting areas of misrepresentation. </w:t>
      </w:r>
    </w:p>
    <w:p w14:paraId="00000017" w14:textId="77777777" w:rsidR="00217A1D" w:rsidRDefault="00217A1D">
      <w:pPr>
        <w:spacing w:line="480" w:lineRule="auto"/>
        <w:rPr>
          <w:rFonts w:ascii="Times New Roman" w:eastAsia="Times New Roman" w:hAnsi="Times New Roman" w:cs="Times New Roman"/>
          <w:sz w:val="24"/>
          <w:szCs w:val="24"/>
        </w:rPr>
      </w:pPr>
    </w:p>
    <w:p w14:paraId="00000018"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1: Data Wrangling </w:t>
      </w:r>
      <w:r>
        <w:rPr>
          <w:rFonts w:ascii="Times New Roman" w:eastAsia="Times New Roman" w:hAnsi="Times New Roman" w:cs="Times New Roman"/>
          <w:sz w:val="24"/>
          <w:szCs w:val="24"/>
        </w:rPr>
        <w:t>[Done]</w:t>
      </w:r>
    </w:p>
    <w:p w14:paraId="00000019" w14:textId="1C164113" w:rsidR="00217A1D" w:rsidDel="000367E7" w:rsidRDefault="005F0F07">
      <w:pPr>
        <w:spacing w:line="480" w:lineRule="auto"/>
        <w:ind w:firstLine="720"/>
        <w:rPr>
          <w:del w:id="32" w:author="Ryan Huang" w:date="2022-11-03T12:25:00Z"/>
          <w:rFonts w:ascii="Times New Roman" w:eastAsia="Times New Roman" w:hAnsi="Times New Roman" w:cs="Times New Roman"/>
          <w:sz w:val="24"/>
          <w:szCs w:val="24"/>
        </w:rPr>
        <w:pPrChange w:id="33" w:author="Ryan Huang" w:date="2022-11-03T12:27:00Z">
          <w:pPr>
            <w:spacing w:line="480" w:lineRule="auto"/>
          </w:pPr>
        </w:pPrChange>
      </w:pPr>
      <w:r>
        <w:rPr>
          <w:rFonts w:ascii="Times New Roman" w:eastAsia="Times New Roman" w:hAnsi="Times New Roman" w:cs="Times New Roman"/>
          <w:sz w:val="24"/>
          <w:szCs w:val="24"/>
        </w:rPr>
        <w:t>The data wrangling process involves collecting ‘true’ sub-state level population and housing unit counts of North Carolina</w:t>
      </w:r>
      <w:del w:id="34" w:author="Ryan Huang" w:date="2022-11-03T12:26:00Z">
        <w:r w:rsidDel="00F14CA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comparing them to pre-existing estimates.</w:t>
      </w:r>
      <w:del w:id="35" w:author="Ryan Huang" w:date="2022-11-03T12:09:00Z">
        <w:r w:rsidDel="00BE0CE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This comparison defines the error between the two counts</w:t>
      </w:r>
      <w:del w:id="36" w:author="Ryan Huang" w:date="2022-11-03T12:21:00Z">
        <w:r w:rsidDel="00F70B9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will be used to flag </w:t>
      </w:r>
      <w:del w:id="37" w:author="Ryan Huang" w:date="2022-11-03T12:26:00Z">
        <w:r w:rsidDel="00F14CAE">
          <w:rPr>
            <w:rFonts w:ascii="Times New Roman" w:eastAsia="Times New Roman" w:hAnsi="Times New Roman" w:cs="Times New Roman"/>
            <w:sz w:val="24"/>
            <w:szCs w:val="24"/>
          </w:rPr>
          <w:delText xml:space="preserve">areas that are </w:delText>
        </w:r>
      </w:del>
      <w:r>
        <w:rPr>
          <w:rFonts w:ascii="Times New Roman" w:eastAsia="Times New Roman" w:hAnsi="Times New Roman" w:cs="Times New Roman"/>
          <w:sz w:val="24"/>
          <w:szCs w:val="24"/>
        </w:rPr>
        <w:t>undercounted or overcounted</w:t>
      </w:r>
      <w:ins w:id="38" w:author="Ryan Huang" w:date="2022-11-03T12:26:00Z">
        <w:r w:rsidR="00F14CAE">
          <w:rPr>
            <w:rFonts w:ascii="Times New Roman" w:eastAsia="Times New Roman" w:hAnsi="Times New Roman" w:cs="Times New Roman"/>
            <w:sz w:val="24"/>
            <w:szCs w:val="24"/>
          </w:rPr>
          <w:t xml:space="preserve"> areas</w:t>
        </w:r>
      </w:ins>
      <w:r>
        <w:rPr>
          <w:rFonts w:ascii="Times New Roman" w:eastAsia="Times New Roman" w:hAnsi="Times New Roman" w:cs="Times New Roman"/>
          <w:sz w:val="24"/>
          <w:szCs w:val="24"/>
        </w:rPr>
        <w:t xml:space="preserve">. </w:t>
      </w:r>
      <w:ins w:id="39" w:author="Ryan Huang" w:date="2022-11-03T12:24:00Z">
        <w:r w:rsidR="0092490B">
          <w:rPr>
            <w:rFonts w:ascii="Times New Roman" w:eastAsia="Times New Roman" w:hAnsi="Times New Roman" w:cs="Times New Roman"/>
            <w:sz w:val="24"/>
            <w:szCs w:val="24"/>
          </w:rPr>
          <w:t xml:space="preserve">We define ‘true counts’ as the initial </w:t>
        </w:r>
        <w:r w:rsidR="0092490B" w:rsidRPr="0092490B">
          <w:rPr>
            <w:rFonts w:ascii="Times New Roman" w:eastAsia="Times New Roman" w:hAnsi="Times New Roman" w:cs="Times New Roman"/>
            <w:sz w:val="24"/>
            <w:szCs w:val="24"/>
          </w:rPr>
          <w:t>population and housing unit estimates</w:t>
        </w:r>
      </w:ins>
      <w:ins w:id="40" w:author="Ryan Huang" w:date="2022-11-03T12:25:00Z">
        <w:r w:rsidR="00BF6F34">
          <w:rPr>
            <w:rFonts w:ascii="Times New Roman" w:eastAsia="Times New Roman" w:hAnsi="Times New Roman" w:cs="Times New Roman"/>
            <w:sz w:val="24"/>
            <w:szCs w:val="24"/>
          </w:rPr>
          <w:t xml:space="preserve"> provided by the U.S Census Bureau’s population database.</w:t>
        </w:r>
        <w:r w:rsidR="000367E7">
          <w:rPr>
            <w:rFonts w:ascii="Times New Roman" w:eastAsia="Times New Roman" w:hAnsi="Times New Roman" w:cs="Times New Roman"/>
            <w:sz w:val="24"/>
            <w:szCs w:val="24"/>
          </w:rPr>
          <w:t xml:space="preserve"> </w:t>
        </w:r>
      </w:ins>
    </w:p>
    <w:p w14:paraId="0000001A" w14:textId="0839C3B1" w:rsidR="00217A1D" w:rsidDel="000367E7" w:rsidRDefault="005F0F07">
      <w:pPr>
        <w:numPr>
          <w:ilvl w:val="0"/>
          <w:numId w:val="1"/>
        </w:numPr>
        <w:spacing w:line="480" w:lineRule="auto"/>
        <w:ind w:left="0" w:firstLine="720"/>
        <w:rPr>
          <w:del w:id="41" w:author="Ryan Huang" w:date="2022-11-03T12:25:00Z"/>
          <w:rFonts w:ascii="Times New Roman" w:eastAsia="Times New Roman" w:hAnsi="Times New Roman" w:cs="Times New Roman"/>
          <w:sz w:val="24"/>
          <w:szCs w:val="24"/>
        </w:rPr>
        <w:pPrChange w:id="42" w:author="Ryan Huang" w:date="2022-11-03T12:27:00Z">
          <w:pPr>
            <w:numPr>
              <w:numId w:val="1"/>
            </w:numPr>
            <w:spacing w:line="480" w:lineRule="auto"/>
            <w:ind w:left="720" w:hanging="360"/>
          </w:pPr>
        </w:pPrChange>
      </w:pPr>
      <w:del w:id="43" w:author="Ryan Huang" w:date="2022-11-03T12:25:00Z">
        <w:r w:rsidDel="000367E7">
          <w:rPr>
            <w:rFonts w:ascii="Times New Roman" w:eastAsia="Times New Roman" w:hAnsi="Times New Roman" w:cs="Times New Roman"/>
            <w:sz w:val="24"/>
            <w:szCs w:val="24"/>
          </w:rPr>
          <w:lastRenderedPageBreak/>
          <w:delText>Defining true counts: Initially, the U.S Census Bureau’s population and housing unit estimates are treated as ‘ground truth’ to compare all other independent estimates to. They’re accessed using the Census population database.</w:delText>
        </w:r>
      </w:del>
    </w:p>
    <w:p w14:paraId="0000001B" w14:textId="0D924D2A" w:rsidR="00217A1D" w:rsidRDefault="005F0F07">
      <w:pPr>
        <w:spacing w:line="480" w:lineRule="auto"/>
        <w:ind w:firstLine="720"/>
        <w:rPr>
          <w:rFonts w:ascii="Times New Roman" w:eastAsia="Times New Roman" w:hAnsi="Times New Roman" w:cs="Times New Roman"/>
          <w:sz w:val="24"/>
          <w:szCs w:val="24"/>
        </w:rPr>
        <w:pPrChange w:id="44" w:author="Ryan Huang" w:date="2022-11-03T12:27:00Z">
          <w:pPr>
            <w:numPr>
              <w:numId w:val="1"/>
            </w:numPr>
            <w:spacing w:line="480" w:lineRule="auto"/>
            <w:ind w:left="720" w:hanging="360"/>
          </w:pPr>
        </w:pPrChange>
      </w:pPr>
      <w:del w:id="45" w:author="Ryan Huang" w:date="2022-11-03T12:25:00Z">
        <w:r w:rsidDel="000367E7">
          <w:rPr>
            <w:rFonts w:ascii="Times New Roman" w:eastAsia="Times New Roman" w:hAnsi="Times New Roman" w:cs="Times New Roman"/>
            <w:sz w:val="24"/>
            <w:szCs w:val="24"/>
          </w:rPr>
          <w:delText xml:space="preserve">Defining estimates: </w:delText>
        </w:r>
      </w:del>
      <w:r>
        <w:rPr>
          <w:rFonts w:ascii="Times New Roman" w:eastAsia="Times New Roman" w:hAnsi="Times New Roman" w:cs="Times New Roman"/>
          <w:sz w:val="24"/>
          <w:szCs w:val="24"/>
        </w:rPr>
        <w:t xml:space="preserve">The estimates for population and housing counts are </w:t>
      </w:r>
      <w:del w:id="46" w:author="Ryan Huang" w:date="2022-11-03T12:26:00Z">
        <w:r w:rsidDel="00972991">
          <w:rPr>
            <w:rFonts w:ascii="Times New Roman" w:eastAsia="Times New Roman" w:hAnsi="Times New Roman" w:cs="Times New Roman"/>
            <w:sz w:val="24"/>
            <w:szCs w:val="24"/>
          </w:rPr>
          <w:delText>contained in</w:delText>
        </w:r>
      </w:del>
      <w:ins w:id="47" w:author="Ryan Huang" w:date="2022-11-03T12:26:00Z">
        <w:r w:rsidR="00972991">
          <w:rPr>
            <w:rFonts w:ascii="Times New Roman" w:eastAsia="Times New Roman" w:hAnsi="Times New Roman" w:cs="Times New Roman"/>
            <w:sz w:val="24"/>
            <w:szCs w:val="24"/>
          </w:rPr>
          <w:t>provided by</w:t>
        </w:r>
      </w:ins>
      <w:r>
        <w:rPr>
          <w:rFonts w:ascii="Times New Roman" w:eastAsia="Times New Roman" w:hAnsi="Times New Roman" w:cs="Times New Roman"/>
          <w:sz w:val="24"/>
          <w:szCs w:val="24"/>
        </w:rPr>
        <w:t xml:space="preserve"> the American Community Survey (ACS)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 a demographic survey program conducted by the </w:t>
      </w:r>
      <w:r>
        <w:fldChar w:fldCharType="begin"/>
      </w:r>
      <w:r>
        <w:instrText>HYPERLINK "https://en.wikipedia.org/wiki/U.S._Census_Bureau" \h</w:instrText>
      </w:r>
      <w:r>
        <w:fldChar w:fldCharType="separate"/>
      </w:r>
      <w:r>
        <w:rPr>
          <w:rFonts w:ascii="Times New Roman" w:eastAsia="Times New Roman" w:hAnsi="Times New Roman" w:cs="Times New Roman"/>
          <w:sz w:val="24"/>
          <w:szCs w:val="24"/>
        </w:rPr>
        <w:t>U.S. Census Bureau</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w:t>
      </w:r>
      <w:del w:id="48" w:author="Ryan Huang" w:date="2022-11-03T12:26:00Z">
        <w:r w:rsidDel="00972991">
          <w:rPr>
            <w:rFonts w:ascii="Times New Roman" w:eastAsia="Times New Roman" w:hAnsi="Times New Roman" w:cs="Times New Roman"/>
            <w:sz w:val="24"/>
            <w:szCs w:val="24"/>
          </w:rPr>
          <w:delText>i</w:delText>
        </w:r>
      </w:del>
      <w:ins w:id="49" w:author="Ryan Huang" w:date="2022-11-03T12:26:00Z">
        <w:r w:rsidR="00972991">
          <w:rPr>
            <w:rFonts w:ascii="Times New Roman" w:eastAsia="Times New Roman" w:hAnsi="Times New Roman" w:cs="Times New Roman"/>
            <w:sz w:val="24"/>
            <w:szCs w:val="24"/>
          </w:rPr>
          <w:t>ese</w:t>
        </w:r>
      </w:ins>
      <w:del w:id="50" w:author="Ryan Huang" w:date="2022-11-03T12:26:00Z">
        <w:r w:rsidDel="00972991">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data </w:t>
      </w:r>
      <w:del w:id="51" w:author="Ryan Huang" w:date="2022-11-03T12:26:00Z">
        <w:r w:rsidDel="00972991">
          <w:rPr>
            <w:rFonts w:ascii="Times New Roman" w:eastAsia="Times New Roman" w:hAnsi="Times New Roman" w:cs="Times New Roman"/>
            <w:sz w:val="24"/>
            <w:szCs w:val="24"/>
          </w:rPr>
          <w:delText xml:space="preserve">is </w:delText>
        </w:r>
      </w:del>
      <w:ins w:id="52" w:author="Ryan Huang" w:date="2022-11-03T12:26:00Z">
        <w:r w:rsidR="00972991">
          <w:rPr>
            <w:rFonts w:ascii="Times New Roman" w:eastAsia="Times New Roman" w:hAnsi="Times New Roman" w:cs="Times New Roman"/>
            <w:sz w:val="24"/>
            <w:szCs w:val="24"/>
          </w:rPr>
          <w:t xml:space="preserve">are </w:t>
        </w:r>
      </w:ins>
      <w:r>
        <w:rPr>
          <w:rFonts w:ascii="Times New Roman" w:eastAsia="Times New Roman" w:hAnsi="Times New Roman" w:cs="Times New Roman"/>
          <w:sz w:val="24"/>
          <w:szCs w:val="24"/>
        </w:rPr>
        <w:t>accessed using the Python API ‘census’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0000001C" w14:textId="77777777" w:rsidR="00217A1D" w:rsidRDefault="00217A1D">
      <w:pPr>
        <w:spacing w:line="480" w:lineRule="auto"/>
        <w:rPr>
          <w:rFonts w:ascii="Times New Roman" w:eastAsia="Times New Roman" w:hAnsi="Times New Roman" w:cs="Times New Roman"/>
          <w:sz w:val="24"/>
          <w:szCs w:val="24"/>
        </w:rPr>
      </w:pPr>
    </w:p>
    <w:p w14:paraId="0000001D"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2: Defining Undercounted/Overcounted areas </w:t>
      </w:r>
      <w:r>
        <w:rPr>
          <w:rFonts w:ascii="Times New Roman" w:eastAsia="Times New Roman" w:hAnsi="Times New Roman" w:cs="Times New Roman"/>
          <w:sz w:val="24"/>
          <w:szCs w:val="24"/>
        </w:rPr>
        <w:t>[Done]</w:t>
      </w:r>
    </w:p>
    <w:p w14:paraId="0000001E" w14:textId="3F8CEE32" w:rsidR="00217A1D" w:rsidRDefault="005F0F07">
      <w:pPr>
        <w:spacing w:line="480" w:lineRule="auto"/>
        <w:ind w:firstLine="720"/>
        <w:rPr>
          <w:rFonts w:ascii="Times New Roman" w:eastAsia="Times New Roman" w:hAnsi="Times New Roman" w:cs="Times New Roman"/>
          <w:sz w:val="24"/>
          <w:szCs w:val="24"/>
        </w:rPr>
        <w:pPrChange w:id="53" w:author="Ryan Huang" w:date="2022-11-03T12:24:00Z">
          <w:pPr>
            <w:spacing w:line="480" w:lineRule="auto"/>
          </w:pPr>
        </w:pPrChange>
      </w:pPr>
      <w:del w:id="54" w:author="Ryan Huang" w:date="2022-11-03T12:27:00Z">
        <w:r w:rsidDel="0095186D">
          <w:rPr>
            <w:rFonts w:ascii="Times New Roman" w:eastAsia="Times New Roman" w:hAnsi="Times New Roman" w:cs="Times New Roman"/>
            <w:sz w:val="24"/>
            <w:szCs w:val="24"/>
          </w:rPr>
          <w:delText>Several methods to estimate the error between counts and estimates are explored. So far</w:delText>
        </w:r>
      </w:del>
      <w:ins w:id="55" w:author="Ryan Huang" w:date="2022-11-03T12:27:00Z">
        <w:r w:rsidR="0095186D">
          <w:rPr>
            <w:rFonts w:ascii="Times New Roman" w:eastAsia="Times New Roman" w:hAnsi="Times New Roman" w:cs="Times New Roman"/>
            <w:sz w:val="24"/>
            <w:szCs w:val="24"/>
          </w:rPr>
          <w:t xml:space="preserve">To </w:t>
        </w:r>
      </w:ins>
      <w:ins w:id="56" w:author="Ryan Huang" w:date="2022-11-03T12:28:00Z">
        <w:r w:rsidR="0095186D">
          <w:rPr>
            <w:rFonts w:ascii="Times New Roman" w:eastAsia="Times New Roman" w:hAnsi="Times New Roman" w:cs="Times New Roman"/>
            <w:sz w:val="24"/>
            <w:szCs w:val="24"/>
          </w:rPr>
          <w:t>calculate</w:t>
        </w:r>
      </w:ins>
      <w:ins w:id="57" w:author="Ryan Huang" w:date="2022-11-03T12:27:00Z">
        <w:r w:rsidR="0095186D">
          <w:rPr>
            <w:rFonts w:ascii="Times New Roman" w:eastAsia="Times New Roman" w:hAnsi="Times New Roman" w:cs="Times New Roman"/>
            <w:sz w:val="24"/>
            <w:szCs w:val="24"/>
          </w:rPr>
          <w:t xml:space="preserve"> error between true counts </w:t>
        </w:r>
      </w:ins>
      <w:ins w:id="58" w:author="Ryan Huang" w:date="2022-11-03T12:28:00Z">
        <w:r w:rsidR="0095186D">
          <w:rPr>
            <w:rFonts w:ascii="Times New Roman" w:eastAsia="Times New Roman" w:hAnsi="Times New Roman" w:cs="Times New Roman"/>
            <w:sz w:val="24"/>
            <w:szCs w:val="24"/>
          </w:rPr>
          <w:t>and estimates</w:t>
        </w:r>
      </w:ins>
      <w:r>
        <w:rPr>
          <w:rFonts w:ascii="Times New Roman" w:eastAsia="Times New Roman" w:hAnsi="Times New Roman" w:cs="Times New Roman"/>
          <w:sz w:val="24"/>
          <w:szCs w:val="24"/>
        </w:rPr>
        <w:t>, we</w:t>
      </w:r>
      <w:del w:id="59" w:author="Ryan Huang" w:date="2022-11-03T12:28:00Z">
        <w:r w:rsidDel="0095186D">
          <w:rPr>
            <w:rFonts w:ascii="Times New Roman" w:eastAsia="Times New Roman" w:hAnsi="Times New Roman" w:cs="Times New Roman"/>
            <w:sz w:val="24"/>
            <w:szCs w:val="24"/>
          </w:rPr>
          <w:delText>’ve</w:delText>
        </w:r>
      </w:del>
      <w:r>
        <w:rPr>
          <w:rFonts w:ascii="Times New Roman" w:eastAsia="Times New Roman" w:hAnsi="Times New Roman" w:cs="Times New Roman"/>
          <w:sz w:val="24"/>
          <w:szCs w:val="24"/>
        </w:rPr>
        <w:t xml:space="preserve"> compute</w:t>
      </w:r>
      <w:del w:id="60" w:author="Ryan Huang" w:date="2022-11-03T12:28:00Z">
        <w:r w:rsidDel="0095186D">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w:t>
      </w:r>
      <w:commentRangeStart w:id="61"/>
      <w:r>
        <w:rPr>
          <w:rFonts w:ascii="Times New Roman" w:eastAsia="Times New Roman" w:hAnsi="Times New Roman" w:cs="Times New Roman"/>
          <w:sz w:val="24"/>
          <w:szCs w:val="24"/>
        </w:rPr>
        <w:t>Absolute Error, Error between Census and Estimate, % Error, and Absolute % error</w:t>
      </w:r>
      <w:commentRangeEnd w:id="61"/>
      <w:r w:rsidR="00FF6CD1">
        <w:rPr>
          <w:rStyle w:val="CommentReference"/>
        </w:rPr>
        <w:commentReference w:id="61"/>
      </w:r>
      <w:r>
        <w:rPr>
          <w:rFonts w:ascii="Times New Roman" w:eastAsia="Times New Roman" w:hAnsi="Times New Roman" w:cs="Times New Roman"/>
          <w:sz w:val="24"/>
          <w:szCs w:val="24"/>
        </w:rPr>
        <w:t>. A coverage error of greater than 5% is used to flag undercounted/overcounted areas.</w:t>
      </w:r>
    </w:p>
    <w:p w14:paraId="0000001F" w14:textId="77777777" w:rsidR="00217A1D" w:rsidRDefault="00217A1D">
      <w:pPr>
        <w:spacing w:line="480" w:lineRule="auto"/>
        <w:rPr>
          <w:rFonts w:ascii="Times New Roman" w:eastAsia="Times New Roman" w:hAnsi="Times New Roman" w:cs="Times New Roman"/>
          <w:sz w:val="24"/>
          <w:szCs w:val="24"/>
        </w:rPr>
      </w:pPr>
    </w:p>
    <w:p w14:paraId="00000020"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Sub Goal 3: Visualizing areas of Undercount/Overcount</w:t>
      </w:r>
      <w:r>
        <w:rPr>
          <w:rFonts w:ascii="Times New Roman" w:eastAsia="Times New Roman" w:hAnsi="Times New Roman" w:cs="Times New Roman"/>
          <w:sz w:val="24"/>
          <w:szCs w:val="24"/>
        </w:rPr>
        <w:t xml:space="preserve"> [Done]</w:t>
      </w:r>
    </w:p>
    <w:p w14:paraId="00000021"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Coverage error across North Carolina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visualized using geographical plots. This helps us hypothesize spatial reasons for being misrepresented in the Census.</w:t>
      </w:r>
    </w:p>
    <w:p w14:paraId="00000022" w14:textId="77777777" w:rsidR="00217A1D" w:rsidRDefault="00217A1D">
      <w:pPr>
        <w:spacing w:line="480" w:lineRule="auto"/>
        <w:rPr>
          <w:rFonts w:ascii="Times New Roman" w:eastAsia="Times New Roman" w:hAnsi="Times New Roman" w:cs="Times New Roman"/>
          <w:sz w:val="24"/>
          <w:szCs w:val="24"/>
        </w:rPr>
      </w:pPr>
    </w:p>
    <w:p w14:paraId="00000023" w14:textId="77777777" w:rsidR="00217A1D" w:rsidRDefault="005F0F07">
      <w:pPr>
        <w:spacing w:line="480" w:lineRule="auto"/>
        <w:rPr>
          <w:rFonts w:ascii="Times New Roman" w:eastAsia="Times New Roman" w:hAnsi="Times New Roman" w:cs="Times New Roman"/>
          <w:sz w:val="24"/>
          <w:szCs w:val="24"/>
        </w:rPr>
      </w:pPr>
      <w:commentRangeStart w:id="62"/>
      <w:r>
        <w:rPr>
          <w:rFonts w:ascii="Times New Roman" w:eastAsia="Times New Roman" w:hAnsi="Times New Roman" w:cs="Times New Roman"/>
          <w:i/>
          <w:sz w:val="24"/>
          <w:szCs w:val="24"/>
        </w:rPr>
        <w:t xml:space="preserve">Sub Goal 4: Expanding research to other geographies </w:t>
      </w:r>
      <w:commentRangeEnd w:id="62"/>
      <w:r w:rsidR="006574B5">
        <w:rPr>
          <w:rStyle w:val="CommentReference"/>
        </w:rPr>
        <w:commentReference w:id="62"/>
      </w:r>
      <w:r>
        <w:rPr>
          <w:rFonts w:ascii="Times New Roman" w:eastAsia="Times New Roman" w:hAnsi="Times New Roman" w:cs="Times New Roman"/>
          <w:sz w:val="24"/>
          <w:szCs w:val="24"/>
        </w:rPr>
        <w:t>[Due 28th October]</w:t>
      </w:r>
    </w:p>
    <w:p w14:paraId="00000024" w14:textId="72E8CE26"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All data needs to be collected on several sub-state level geographies, including counties, sub counties, </w:t>
      </w:r>
      <w:proofErr w:type="gramStart"/>
      <w:r>
        <w:rPr>
          <w:rFonts w:ascii="Times New Roman" w:eastAsia="Times New Roman" w:hAnsi="Times New Roman" w:cs="Times New Roman"/>
          <w:sz w:val="24"/>
          <w:szCs w:val="24"/>
        </w:rPr>
        <w:t>cities</w:t>
      </w:r>
      <w:proofErr w:type="gramEnd"/>
      <w:r>
        <w:rPr>
          <w:rFonts w:ascii="Times New Roman" w:eastAsia="Times New Roman" w:hAnsi="Times New Roman" w:cs="Times New Roman"/>
          <w:sz w:val="24"/>
          <w:szCs w:val="24"/>
        </w:rPr>
        <w:t xml:space="preserve"> and Census tracts. The data collected up to this point ha</w:t>
      </w:r>
      <w:ins w:id="63" w:author="Ryan Huang" w:date="2022-11-03T12:29:00Z">
        <w:r w:rsidR="00FF6CD1">
          <w:rPr>
            <w:rFonts w:ascii="Times New Roman" w:eastAsia="Times New Roman" w:hAnsi="Times New Roman" w:cs="Times New Roman"/>
            <w:sz w:val="24"/>
            <w:szCs w:val="24"/>
          </w:rPr>
          <w:t>ve</w:t>
        </w:r>
      </w:ins>
      <w:del w:id="64" w:author="Ryan Huang" w:date="2022-11-03T12:29:00Z">
        <w:r w:rsidDel="00FF6CD1">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only been at a county level, and we plan to soon expand it to other geographies.</w:t>
      </w:r>
    </w:p>
    <w:p w14:paraId="00000025" w14:textId="77777777" w:rsidR="00217A1D" w:rsidRDefault="00217A1D">
      <w:pPr>
        <w:spacing w:line="480" w:lineRule="auto"/>
        <w:rPr>
          <w:rFonts w:ascii="Times New Roman" w:eastAsia="Times New Roman" w:hAnsi="Times New Roman" w:cs="Times New Roman"/>
          <w:i/>
          <w:sz w:val="24"/>
          <w:szCs w:val="24"/>
        </w:rPr>
      </w:pPr>
    </w:p>
    <w:p w14:paraId="00000026"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3: Determine whether certain demographic characteristics are associated with differences between Census counts and estimates </w:t>
      </w:r>
      <w:r>
        <w:rPr>
          <w:rFonts w:ascii="Times New Roman" w:eastAsia="Times New Roman" w:hAnsi="Times New Roman" w:cs="Times New Roman"/>
          <w:sz w:val="24"/>
          <w:szCs w:val="24"/>
        </w:rPr>
        <w:t>[Due 4th November]</w:t>
      </w:r>
    </w:p>
    <w:p w14:paraId="00000027"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will be measured with a </w:t>
      </w:r>
      <w:r>
        <w:rPr>
          <w:rFonts w:ascii="Times New Roman" w:eastAsia="Times New Roman" w:hAnsi="Times New Roman" w:cs="Times New Roman"/>
          <w:color w:val="242424"/>
          <w:sz w:val="24"/>
          <w:szCs w:val="24"/>
        </w:rPr>
        <w:t>comprehensive dataset that can be used to build accurate population estimates. Additionally, we expect to extract information for specific demographic traits that can help us suggest improvements and corrections to the current estimation methods.</w:t>
      </w:r>
    </w:p>
    <w:p w14:paraId="00000028" w14:textId="77777777" w:rsidR="00217A1D" w:rsidRDefault="00217A1D">
      <w:pPr>
        <w:spacing w:line="480" w:lineRule="auto"/>
        <w:rPr>
          <w:rFonts w:ascii="Times New Roman" w:eastAsia="Times New Roman" w:hAnsi="Times New Roman" w:cs="Times New Roman"/>
          <w:sz w:val="24"/>
          <w:szCs w:val="24"/>
        </w:rPr>
      </w:pPr>
    </w:p>
    <w:p w14:paraId="00000029"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1: Collecting demographic variables </w:t>
      </w:r>
      <w:r>
        <w:rPr>
          <w:rFonts w:ascii="Times New Roman" w:eastAsia="Times New Roman" w:hAnsi="Times New Roman" w:cs="Times New Roman"/>
          <w:sz w:val="24"/>
          <w:szCs w:val="24"/>
        </w:rPr>
        <w:t>[Done]</w:t>
      </w:r>
    </w:p>
    <w:p w14:paraId="0000002A" w14:textId="0CD6C680"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we’ve defined the count/estimate error, we’ll identify various demographic variables to compare this error against. This allows us to study commonalities between areas that are undercounted/overcounted to infer if </w:t>
      </w:r>
      <w:del w:id="65" w:author="Ryan Huang" w:date="2022-11-03T12:34:00Z">
        <w:r w:rsidDel="005F6CE4">
          <w:rPr>
            <w:rFonts w:ascii="Times New Roman" w:eastAsia="Times New Roman" w:hAnsi="Times New Roman" w:cs="Times New Roman"/>
            <w:sz w:val="24"/>
            <w:szCs w:val="24"/>
          </w:rPr>
          <w:delText xml:space="preserve">there are </w:delText>
        </w:r>
      </w:del>
      <w:r>
        <w:rPr>
          <w:rFonts w:ascii="Times New Roman" w:eastAsia="Times New Roman" w:hAnsi="Times New Roman" w:cs="Times New Roman"/>
          <w:sz w:val="24"/>
          <w:szCs w:val="24"/>
        </w:rPr>
        <w:t xml:space="preserve">specific characteristics </w:t>
      </w:r>
      <w:del w:id="66" w:author="Ryan Huang" w:date="2022-11-03T12:34:00Z">
        <w:r w:rsidDel="005F6CE4">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may lead the area to be undercounted/overcounted. A few of the demographic variables we collect for each sub-state level, with their relevant </w:t>
      </w:r>
      <w:commentRangeStart w:id="67"/>
      <w:r>
        <w:rPr>
          <w:rFonts w:ascii="Times New Roman" w:eastAsia="Times New Roman" w:hAnsi="Times New Roman" w:cs="Times New Roman"/>
          <w:sz w:val="24"/>
          <w:szCs w:val="24"/>
        </w:rPr>
        <w:t>sources are:</w:t>
      </w:r>
      <w:commentRangeEnd w:id="67"/>
      <w:r w:rsidR="002D2039">
        <w:rPr>
          <w:rStyle w:val="CommentReference"/>
        </w:rPr>
        <w:commentReference w:id="67"/>
      </w:r>
    </w:p>
    <w:p w14:paraId="0000002B"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 </w:t>
      </w:r>
      <w:r>
        <w:rPr>
          <w:rFonts w:ascii="Times New Roman" w:eastAsia="Times New Roman" w:hAnsi="Times New Roman" w:cs="Times New Roman"/>
          <w:i/>
          <w:sz w:val="24"/>
          <w:szCs w:val="24"/>
        </w:rPr>
        <w:t>U.S. Census Bureau database—estimates</w:t>
      </w:r>
    </w:p>
    <w:p w14:paraId="0000002C"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Racial/ethnic characteristics: </w:t>
      </w:r>
      <w:r>
        <w:rPr>
          <w:rFonts w:ascii="Times New Roman" w:eastAsia="Times New Roman" w:hAnsi="Times New Roman" w:cs="Times New Roman"/>
          <w:i/>
          <w:sz w:val="24"/>
          <w:szCs w:val="24"/>
        </w:rPr>
        <w:t>U.S. Census Bureau database—American Community Survey</w:t>
      </w:r>
    </w:p>
    <w:p w14:paraId="0000002D"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characteristics: </w:t>
      </w:r>
      <w:hyperlink r:id="rId11">
        <w:r>
          <w:rPr>
            <w:rFonts w:ascii="Times New Roman" w:eastAsia="Times New Roman" w:hAnsi="Times New Roman" w:cs="Times New Roman"/>
            <w:i/>
            <w:sz w:val="24"/>
            <w:szCs w:val="24"/>
          </w:rPr>
          <w:t>U.S. Census Bureau</w:t>
        </w:r>
      </w:hyperlink>
      <w:r>
        <w:rPr>
          <w:rFonts w:ascii="Times New Roman" w:eastAsia="Times New Roman" w:hAnsi="Times New Roman" w:cs="Times New Roman"/>
          <w:i/>
          <w:sz w:val="24"/>
          <w:szCs w:val="24"/>
        </w:rPr>
        <w:t xml:space="preserve"> database—American Community Survey</w:t>
      </w:r>
    </w:p>
    <w:p w14:paraId="0000002E"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Housing unit vacancy rates: </w:t>
      </w:r>
      <w:r>
        <w:rPr>
          <w:rFonts w:ascii="Times New Roman" w:eastAsia="Times New Roman" w:hAnsi="Times New Roman" w:cs="Times New Roman"/>
          <w:i/>
          <w:sz w:val="24"/>
          <w:szCs w:val="24"/>
        </w:rPr>
        <w:t>Census API—2020 Census Housing Counts</w:t>
      </w:r>
    </w:p>
    <w:p w14:paraId="0000002F"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populations (College towns, prisons, military bases): </w:t>
      </w:r>
      <w:r>
        <w:rPr>
          <w:rFonts w:ascii="Times New Roman" w:eastAsia="Times New Roman" w:hAnsi="Times New Roman" w:cs="Times New Roman"/>
          <w:i/>
          <w:sz w:val="24"/>
          <w:szCs w:val="24"/>
        </w:rPr>
        <w:t>Census API—2020 Census Counts</w:t>
      </w:r>
    </w:p>
    <w:p w14:paraId="00000030" w14:textId="77777777" w:rsidR="00217A1D" w:rsidRDefault="005F0F0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Indicators of Component change (Births, Deaths, Migration): </w:t>
      </w:r>
      <w:r>
        <w:rPr>
          <w:rFonts w:ascii="Times New Roman" w:eastAsia="Times New Roman" w:hAnsi="Times New Roman" w:cs="Times New Roman"/>
          <w:i/>
          <w:sz w:val="24"/>
          <w:szCs w:val="24"/>
        </w:rPr>
        <w:t>Census API—estimates</w:t>
      </w:r>
    </w:p>
    <w:p w14:paraId="00000031" w14:textId="77777777" w:rsidR="00217A1D" w:rsidDel="002D2039" w:rsidRDefault="005F0F07">
      <w:pPr>
        <w:numPr>
          <w:ilvl w:val="0"/>
          <w:numId w:val="3"/>
        </w:numPr>
        <w:spacing w:line="480" w:lineRule="auto"/>
        <w:rPr>
          <w:del w:id="68" w:author="Ryan Huang" w:date="2022-11-03T12: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 deaths: </w:t>
      </w:r>
      <w:r>
        <w:rPr>
          <w:rFonts w:ascii="Times New Roman" w:eastAsia="Times New Roman" w:hAnsi="Times New Roman" w:cs="Times New Roman"/>
          <w:i/>
          <w:sz w:val="24"/>
          <w:szCs w:val="24"/>
        </w:rPr>
        <w:t>Johns Hopkins Covid Research Data</w:t>
      </w:r>
      <w:r>
        <w:rPr>
          <w:rFonts w:ascii="Times New Roman" w:eastAsia="Times New Roman" w:hAnsi="Times New Roman" w:cs="Times New Roman"/>
          <w:i/>
          <w:sz w:val="24"/>
          <w:szCs w:val="24"/>
          <w:vertAlign w:val="superscript"/>
        </w:rPr>
        <w:footnoteReference w:id="8"/>
      </w:r>
    </w:p>
    <w:p w14:paraId="00000032" w14:textId="77777777" w:rsidR="00217A1D" w:rsidRPr="002D2039" w:rsidRDefault="00217A1D">
      <w:pPr>
        <w:numPr>
          <w:ilvl w:val="0"/>
          <w:numId w:val="3"/>
        </w:numPr>
        <w:spacing w:line="480" w:lineRule="auto"/>
        <w:rPr>
          <w:rFonts w:ascii="Times New Roman" w:eastAsia="Times New Roman" w:hAnsi="Times New Roman" w:cs="Times New Roman"/>
          <w:sz w:val="24"/>
          <w:szCs w:val="24"/>
        </w:rPr>
        <w:pPrChange w:id="69" w:author="Ryan Huang" w:date="2022-11-03T12:34:00Z">
          <w:pPr>
            <w:spacing w:line="480" w:lineRule="auto"/>
          </w:pPr>
        </w:pPrChange>
      </w:pPr>
    </w:p>
    <w:p w14:paraId="00000033" w14:textId="77777777" w:rsidR="00217A1D" w:rsidRDefault="00217A1D">
      <w:pPr>
        <w:spacing w:line="480" w:lineRule="auto"/>
        <w:rPr>
          <w:rFonts w:ascii="Times New Roman" w:eastAsia="Times New Roman" w:hAnsi="Times New Roman" w:cs="Times New Roman"/>
          <w:sz w:val="24"/>
          <w:szCs w:val="24"/>
        </w:rPr>
      </w:pPr>
    </w:p>
    <w:p w14:paraId="00000034"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Sub Goal 2: Identifying significant differences in demographic characteristics across misrepresented counties </w:t>
      </w:r>
      <w:r>
        <w:rPr>
          <w:rFonts w:ascii="Times New Roman" w:eastAsia="Times New Roman" w:hAnsi="Times New Roman" w:cs="Times New Roman"/>
          <w:sz w:val="24"/>
          <w:szCs w:val="24"/>
        </w:rPr>
        <w:t>[Done]</w:t>
      </w:r>
    </w:p>
    <w:p w14:paraId="00000035" w14:textId="563E9AFA"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Once we have demographic traits for an area</w:t>
      </w:r>
      <w:del w:id="70" w:author="Ryan Huang" w:date="2022-11-03T12:36:00Z">
        <w:r w:rsidDel="00E71783">
          <w:rPr>
            <w:rFonts w:ascii="Times New Roman" w:eastAsia="Times New Roman" w:hAnsi="Times New Roman" w:cs="Times New Roman"/>
            <w:sz w:val="24"/>
            <w:szCs w:val="24"/>
          </w:rPr>
          <w:delText xml:space="preserve"> (counties for example)</w:delText>
        </w:r>
      </w:del>
      <w:r>
        <w:rPr>
          <w:rFonts w:ascii="Times New Roman" w:eastAsia="Times New Roman" w:hAnsi="Times New Roman" w:cs="Times New Roman"/>
          <w:sz w:val="24"/>
          <w:szCs w:val="24"/>
        </w:rPr>
        <w:t xml:space="preserve">, we group </w:t>
      </w:r>
      <w:del w:id="71" w:author="Ryan Huang" w:date="2022-11-03T12:36:00Z">
        <w:r w:rsidDel="006216EA">
          <w:rPr>
            <w:rFonts w:ascii="Times New Roman" w:eastAsia="Times New Roman" w:hAnsi="Times New Roman" w:cs="Times New Roman"/>
            <w:sz w:val="24"/>
            <w:szCs w:val="24"/>
          </w:rPr>
          <w:delText xml:space="preserve">counties </w:delText>
        </w:r>
      </w:del>
      <w:ins w:id="72" w:author="Ryan Huang" w:date="2022-11-03T12:36:00Z">
        <w:r w:rsidR="006216EA">
          <w:rPr>
            <w:rFonts w:ascii="Times New Roman" w:eastAsia="Times New Roman" w:hAnsi="Times New Roman" w:cs="Times New Roman"/>
            <w:sz w:val="24"/>
            <w:szCs w:val="24"/>
          </w:rPr>
          <w:t xml:space="preserve">areas </w:t>
        </w:r>
      </w:ins>
      <w:r>
        <w:rPr>
          <w:rFonts w:ascii="Times New Roman" w:eastAsia="Times New Roman" w:hAnsi="Times New Roman" w:cs="Times New Roman"/>
          <w:sz w:val="24"/>
          <w:szCs w:val="24"/>
        </w:rPr>
        <w:t xml:space="preserve">based on whether they were undercounted/overcounted and normalize the </w:t>
      </w:r>
      <w:del w:id="73" w:author="Ryan Huang" w:date="2022-11-03T12:36:00Z">
        <w:r w:rsidDel="00E71783">
          <w:rPr>
            <w:rFonts w:ascii="Times New Roman" w:eastAsia="Times New Roman" w:hAnsi="Times New Roman" w:cs="Times New Roman"/>
            <w:sz w:val="24"/>
            <w:szCs w:val="24"/>
          </w:rPr>
          <w:delText xml:space="preserve">county-level </w:delText>
        </w:r>
      </w:del>
      <w:r>
        <w:rPr>
          <w:rFonts w:ascii="Times New Roman" w:eastAsia="Times New Roman" w:hAnsi="Times New Roman" w:cs="Times New Roman"/>
          <w:sz w:val="24"/>
          <w:szCs w:val="24"/>
        </w:rPr>
        <w:t>counts</w:t>
      </w:r>
      <w:del w:id="74" w:author="Ryan Huang" w:date="2022-11-03T12:37:00Z">
        <w:r w:rsidDel="00E71783">
          <w:rPr>
            <w:rFonts w:ascii="Times New Roman" w:eastAsia="Times New Roman" w:hAnsi="Times New Roman" w:cs="Times New Roman"/>
            <w:sz w:val="24"/>
            <w:szCs w:val="24"/>
          </w:rPr>
          <w:delText xml:space="preserve"> for each variable with respect to the population estimate for the county</w:delText>
        </w:r>
      </w:del>
      <w:r>
        <w:rPr>
          <w:rFonts w:ascii="Times New Roman" w:eastAsia="Times New Roman" w:hAnsi="Times New Roman" w:cs="Times New Roman"/>
          <w:sz w:val="24"/>
          <w:szCs w:val="24"/>
        </w:rPr>
        <w:t>. For each attribute, we compare means across the two groups and perform t-tests</w:t>
      </w:r>
      <w:del w:id="75" w:author="Ryan Huang" w:date="2022-11-03T12:37:00Z">
        <w:r w:rsidDel="00820FE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to evaluate if the difference in means is significant. </w:t>
      </w:r>
      <w:commentRangeStart w:id="76"/>
      <w:del w:id="77" w:author="Ryan Huang" w:date="2022-11-03T12:38:00Z">
        <w:r w:rsidDel="00204E6B">
          <w:rPr>
            <w:rFonts w:ascii="Times New Roman" w:eastAsia="Times New Roman" w:hAnsi="Times New Roman" w:cs="Times New Roman"/>
            <w:sz w:val="24"/>
            <w:szCs w:val="24"/>
          </w:rPr>
          <w:delText xml:space="preserve">If </w:delText>
        </w:r>
      </w:del>
      <w:ins w:id="78" w:author="Ryan Huang" w:date="2022-11-03T12:38:00Z">
        <w:r w:rsidR="00204E6B">
          <w:rPr>
            <w:rFonts w:ascii="Times New Roman" w:eastAsia="Times New Roman" w:hAnsi="Times New Roman" w:cs="Times New Roman"/>
            <w:sz w:val="24"/>
            <w:szCs w:val="24"/>
          </w:rPr>
          <w:t xml:space="preserve">Suppose </w:t>
        </w:r>
      </w:ins>
      <w:r>
        <w:rPr>
          <w:rFonts w:ascii="Times New Roman" w:eastAsia="Times New Roman" w:hAnsi="Times New Roman" w:cs="Times New Roman"/>
          <w:sz w:val="24"/>
          <w:szCs w:val="24"/>
        </w:rPr>
        <w:t>a particular attribute shows significant differences between undercounted (overcounted) and non-undercounted (non-overcounted) area</w:t>
      </w:r>
      <w:commentRangeEnd w:id="76"/>
      <w:r w:rsidR="006971BC">
        <w:rPr>
          <w:rStyle w:val="CommentReference"/>
        </w:rPr>
        <w:commentReference w:id="76"/>
      </w:r>
      <w:ins w:id="79" w:author="Ryan Huang" w:date="2022-11-03T12:38:00Z">
        <w:r w:rsidR="00204E6B">
          <w:rPr>
            <w:rFonts w:ascii="Times New Roman" w:eastAsia="Times New Roman" w:hAnsi="Times New Roman" w:cs="Times New Roman"/>
            <w:sz w:val="24"/>
            <w:szCs w:val="24"/>
          </w:rPr>
          <w:t xml:space="preserve">. In that case, </w:t>
        </w:r>
      </w:ins>
      <w:del w:id="80" w:author="Ryan Huang" w:date="2022-11-03T12:38:00Z">
        <w:r w:rsidDel="00204E6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plan to investigate this relationship further with regression models to predict error or likelihood of being undercounted/overcounted based on demographic factors, while accounting for other indicators like economy, geography</w:t>
      </w:r>
      <w:ins w:id="81" w:author="Ryan Huang" w:date="2022-11-03T12:38:00Z">
        <w:r w:rsidR="006971BC">
          <w:rPr>
            <w:rFonts w:ascii="Times New Roman" w:eastAsia="Times New Roman" w:hAnsi="Times New Roman" w:cs="Times New Roman"/>
            <w:sz w:val="24"/>
            <w:szCs w:val="24"/>
          </w:rPr>
          <w:t>, etc.</w:t>
        </w:r>
      </w:ins>
      <w:del w:id="82" w:author="Ryan Huang" w:date="2022-11-03T12:38:00Z">
        <w:r w:rsidDel="006971BC">
          <w:rPr>
            <w:rFonts w:ascii="Times New Roman" w:eastAsia="Times New Roman" w:hAnsi="Times New Roman" w:cs="Times New Roman"/>
            <w:sz w:val="24"/>
            <w:szCs w:val="24"/>
          </w:rPr>
          <w:delText xml:space="preserve"> so on</w:delText>
        </w:r>
      </w:del>
      <w:r>
        <w:rPr>
          <w:rFonts w:ascii="Times New Roman" w:eastAsia="Times New Roman" w:hAnsi="Times New Roman" w:cs="Times New Roman"/>
          <w:sz w:val="24"/>
          <w:szCs w:val="24"/>
        </w:rPr>
        <w:t>. We’ll explore multiple linear models, logistic regression models and fixed effects/ hierarchical models.</w:t>
      </w:r>
    </w:p>
    <w:p w14:paraId="00000036" w14:textId="77777777" w:rsidR="00217A1D" w:rsidRDefault="00217A1D">
      <w:pPr>
        <w:spacing w:line="480" w:lineRule="auto"/>
        <w:rPr>
          <w:rFonts w:ascii="Times New Roman" w:eastAsia="Times New Roman" w:hAnsi="Times New Roman" w:cs="Times New Roman"/>
          <w:sz w:val="24"/>
          <w:szCs w:val="24"/>
        </w:rPr>
      </w:pPr>
    </w:p>
    <w:p w14:paraId="00000037" w14:textId="77777777"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 Goal 3: Increasing number of potential predictors </w:t>
      </w:r>
      <w:r>
        <w:rPr>
          <w:rFonts w:ascii="Times New Roman" w:eastAsia="Times New Roman" w:hAnsi="Times New Roman" w:cs="Times New Roman"/>
          <w:sz w:val="24"/>
          <w:szCs w:val="24"/>
        </w:rPr>
        <w:t>[Due November 11th]</w:t>
      </w:r>
    </w:p>
    <w:p w14:paraId="00000038" w14:textId="77777777"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variables relevant to a geographical area will be explored to improve our estimates. This can include variables denoting economic conditions, geographical </w:t>
      </w:r>
      <w:proofErr w:type="gramStart"/>
      <w:r>
        <w:rPr>
          <w:rFonts w:ascii="Times New Roman" w:eastAsia="Times New Roman" w:hAnsi="Times New Roman" w:cs="Times New Roman"/>
          <w:sz w:val="24"/>
          <w:szCs w:val="24"/>
        </w:rPr>
        <w:t>variables</w:t>
      </w:r>
      <w:proofErr w:type="gramEnd"/>
      <w:r>
        <w:rPr>
          <w:rFonts w:ascii="Times New Roman" w:eastAsia="Times New Roman" w:hAnsi="Times New Roman" w:cs="Times New Roman"/>
          <w:sz w:val="24"/>
          <w:szCs w:val="24"/>
        </w:rPr>
        <w:t xml:space="preserve"> and other demographic variables.</w:t>
      </w:r>
    </w:p>
    <w:p w14:paraId="00000039" w14:textId="77777777" w:rsidR="00217A1D" w:rsidRDefault="00217A1D">
      <w:pPr>
        <w:spacing w:line="480" w:lineRule="auto"/>
        <w:rPr>
          <w:rFonts w:ascii="Times New Roman" w:eastAsia="Times New Roman" w:hAnsi="Times New Roman" w:cs="Times New Roman"/>
          <w:i/>
          <w:sz w:val="24"/>
          <w:szCs w:val="24"/>
        </w:rPr>
      </w:pPr>
    </w:p>
    <w:p w14:paraId="0000003A" w14:textId="77777777"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Goal 4: Limiting potential to overfit</w:t>
      </w:r>
      <w:r>
        <w:rPr>
          <w:rFonts w:ascii="Times New Roman" w:eastAsia="Times New Roman" w:hAnsi="Times New Roman" w:cs="Times New Roman"/>
          <w:sz w:val="24"/>
          <w:szCs w:val="24"/>
        </w:rPr>
        <w:t xml:space="preserve"> [Due November 4th]</w:t>
      </w:r>
    </w:p>
    <w:p w14:paraId="0000003B" w14:textId="0A96CF9B"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large number of features we’re working with, we also plan to use </w:t>
      </w:r>
      <w:r>
        <w:rPr>
          <w:rFonts w:ascii="Times New Roman" w:eastAsia="Times New Roman" w:hAnsi="Times New Roman" w:cs="Times New Roman"/>
          <w:color w:val="242424"/>
          <w:sz w:val="24"/>
          <w:szCs w:val="24"/>
        </w:rPr>
        <w:t xml:space="preserve">dimensionality reduction methods to explore a higher number of dimensions while limiting </w:t>
      </w:r>
      <w:ins w:id="83" w:author="Ryan Huang" w:date="2022-11-03T12:59:00Z">
        <w:r w:rsidR="00F035EA">
          <w:rPr>
            <w:rFonts w:ascii="Times New Roman" w:eastAsia="Times New Roman" w:hAnsi="Times New Roman" w:cs="Times New Roman"/>
            <w:color w:val="242424"/>
            <w:sz w:val="24"/>
            <w:szCs w:val="24"/>
          </w:rPr>
          <w:t xml:space="preserve">the </w:t>
        </w:r>
      </w:ins>
      <w:r>
        <w:rPr>
          <w:rFonts w:ascii="Times New Roman" w:eastAsia="Times New Roman" w:hAnsi="Times New Roman" w:cs="Times New Roman"/>
          <w:color w:val="242424"/>
          <w:sz w:val="24"/>
          <w:szCs w:val="24"/>
        </w:rPr>
        <w:t>potential for overfitting. Methods like PCA will allow us to investigate whether</w:t>
      </w:r>
      <w:del w:id="84" w:author="Ryan Huang" w:date="2022-11-03T12:58:00Z">
        <w:r w:rsidDel="007E73EB">
          <w:rPr>
            <w:rFonts w:ascii="Times New Roman" w:eastAsia="Times New Roman" w:hAnsi="Times New Roman" w:cs="Times New Roman"/>
            <w:color w:val="242424"/>
            <w:sz w:val="24"/>
            <w:szCs w:val="24"/>
          </w:rPr>
          <w:delText xml:space="preserve"> there is</w:delText>
        </w:r>
      </w:del>
      <w:r>
        <w:rPr>
          <w:rFonts w:ascii="Times New Roman" w:eastAsia="Times New Roman" w:hAnsi="Times New Roman" w:cs="Times New Roman"/>
          <w:color w:val="242424"/>
          <w:sz w:val="24"/>
          <w:szCs w:val="24"/>
        </w:rPr>
        <w:t xml:space="preserve"> information (variance) </w:t>
      </w:r>
      <w:ins w:id="85" w:author="Ryan Huang" w:date="2022-11-03T12:58:00Z">
        <w:r w:rsidR="007E73EB">
          <w:rPr>
            <w:rFonts w:ascii="Times New Roman" w:eastAsia="Times New Roman" w:hAnsi="Times New Roman" w:cs="Times New Roman"/>
            <w:color w:val="242424"/>
            <w:sz w:val="24"/>
            <w:szCs w:val="24"/>
          </w:rPr>
          <w:t xml:space="preserve">is </w:t>
        </w:r>
      </w:ins>
      <w:r>
        <w:rPr>
          <w:rFonts w:ascii="Times New Roman" w:eastAsia="Times New Roman" w:hAnsi="Times New Roman" w:cs="Times New Roman"/>
          <w:color w:val="242424"/>
          <w:sz w:val="24"/>
          <w:szCs w:val="24"/>
        </w:rPr>
        <w:t xml:space="preserve">contained in counties that correlates with the percent of error. </w:t>
      </w:r>
    </w:p>
    <w:p w14:paraId="0000003C"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4: Develop independent population estimates for counties and other sub-state geographies in North Carolina. </w:t>
      </w:r>
      <w:r>
        <w:rPr>
          <w:rFonts w:ascii="Times New Roman" w:eastAsia="Times New Roman" w:hAnsi="Times New Roman" w:cs="Times New Roman"/>
          <w:sz w:val="24"/>
          <w:szCs w:val="24"/>
        </w:rPr>
        <w:t>[Due end of semester]</w:t>
      </w:r>
    </w:p>
    <w:p w14:paraId="0000003D"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will be measured by estimates that are robust to the estimation method, and relatively less biased compared to pre-existing estimation methods. Although there is no specific metric we hope to achieve, our stakeholders will have a final say over the quality of our estimates. Ultimately, our stakeholders should be able to use our estimates to improve future counts in the Census. </w:t>
      </w:r>
    </w:p>
    <w:p w14:paraId="0000003E" w14:textId="77777777" w:rsidR="00217A1D" w:rsidRDefault="00217A1D">
      <w:pPr>
        <w:spacing w:line="480" w:lineRule="auto"/>
        <w:rPr>
          <w:rFonts w:ascii="Times New Roman" w:eastAsia="Times New Roman" w:hAnsi="Times New Roman" w:cs="Times New Roman"/>
          <w:sz w:val="24"/>
          <w:szCs w:val="24"/>
        </w:rPr>
      </w:pPr>
    </w:p>
    <w:p w14:paraId="0000003F" w14:textId="77777777" w:rsidR="00217A1D" w:rsidRDefault="005F0F0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 Goal 1: Explore methods to create final population estimates </w:t>
      </w:r>
      <w:r>
        <w:rPr>
          <w:rFonts w:ascii="Times New Roman" w:eastAsia="Times New Roman" w:hAnsi="Times New Roman" w:cs="Times New Roman"/>
          <w:sz w:val="24"/>
          <w:szCs w:val="24"/>
        </w:rPr>
        <w:t>[early December]</w:t>
      </w:r>
    </w:p>
    <w:p w14:paraId="00000040" w14:textId="45B76B0F"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explore loglinear models, mixture models, mixed-effects </w:t>
      </w:r>
      <w:r w:rsidR="003475CD">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and Bayesian models with prior estimation. More experimental methods we hope to explore are geographically weighted regressions or GWRs, generating neighborhood “typologies” using classification methods and using sampling to improve the bias-variance tradeoff.</w:t>
      </w:r>
    </w:p>
    <w:p w14:paraId="00000041" w14:textId="454E8D42"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the DA produces a range of estimates — low, </w:t>
      </w:r>
      <w:r w:rsidR="003475CD">
        <w:rPr>
          <w:rFonts w:ascii="Times New Roman" w:eastAsia="Times New Roman" w:hAnsi="Times New Roman" w:cs="Times New Roman"/>
          <w:sz w:val="24"/>
          <w:szCs w:val="24"/>
        </w:rPr>
        <w:t>middle,</w:t>
      </w:r>
      <w:r>
        <w:rPr>
          <w:rFonts w:ascii="Times New Roman" w:eastAsia="Times New Roman" w:hAnsi="Times New Roman" w:cs="Times New Roman"/>
          <w:sz w:val="24"/>
          <w:szCs w:val="24"/>
        </w:rPr>
        <w:t xml:space="preserve"> and high — to account for uncertainty in the input data and methods used to produce the final estimates. We may attempt a similar range by varying the assumptions in each estimation method. </w:t>
      </w:r>
    </w:p>
    <w:p w14:paraId="00000042" w14:textId="77777777" w:rsidR="00217A1D" w:rsidRDefault="00217A1D">
      <w:pPr>
        <w:spacing w:line="480" w:lineRule="auto"/>
        <w:rPr>
          <w:rFonts w:ascii="Times New Roman" w:eastAsia="Times New Roman" w:hAnsi="Times New Roman" w:cs="Times New Roman"/>
          <w:sz w:val="24"/>
          <w:szCs w:val="24"/>
        </w:rPr>
      </w:pPr>
    </w:p>
    <w:p w14:paraId="00000043" w14:textId="77777777"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Sub Goal 2: Explore range of datasets to support estimation method</w:t>
      </w:r>
      <w:r>
        <w:rPr>
          <w:rFonts w:ascii="Times New Roman" w:eastAsia="Times New Roman" w:hAnsi="Times New Roman" w:cs="Times New Roman"/>
          <w:sz w:val="24"/>
          <w:szCs w:val="24"/>
        </w:rPr>
        <w:t xml:space="preserve"> [early December]</w:t>
      </w:r>
    </w:p>
    <w:p w14:paraId="00000044" w14:textId="08410102" w:rsidR="00217A1D" w:rsidRDefault="005F0F0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stakeholders have provided a list of datasets </w:t>
      </w:r>
      <w:del w:id="86" w:author="Ryan Huang" w:date="2022-11-03T13:00:00Z">
        <w:r w:rsidDel="00841E94">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we will explore before attempting the model</w:t>
      </w:r>
      <w:ins w:id="87" w:author="Ryan Huang" w:date="2022-11-03T13:01:00Z">
        <w:r w:rsidR="00841E94">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ing process. They include:</w:t>
      </w:r>
    </w:p>
    <w:p w14:paraId="00000045" w14:textId="77777777" w:rsidR="00217A1D" w:rsidRDefault="005F0F0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voter registration data [sourced from NC SBOE Voting Registration Data]</w:t>
      </w:r>
    </w:p>
    <w:p w14:paraId="00000046" w14:textId="77777777" w:rsidR="00217A1D" w:rsidRDefault="005F0F0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Births and Deaths data [sourced from US Vital Statistics records]</w:t>
      </w:r>
    </w:p>
    <w:p w14:paraId="00000047" w14:textId="355F691D" w:rsidR="00217A1D" w:rsidRDefault="005F0F0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County-to-county migration data [sourced from IRS Migration data]</w:t>
      </w:r>
    </w:p>
    <w:p w14:paraId="313483D2" w14:textId="599D1231" w:rsidR="00BC6F78" w:rsidRDefault="00BC6F78" w:rsidP="00BC6F7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semester, we’ll start building our estimates. </w:t>
      </w:r>
    </w:p>
    <w:sectPr w:rsidR="00BC6F7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uang" w:date="2022-11-03T13:03:00Z" w:initials="RH">
    <w:p w14:paraId="40CBE6A0" w14:textId="77777777" w:rsidR="005F0F07" w:rsidRDefault="005F0F07" w:rsidP="00B676F0">
      <w:pPr>
        <w:pStyle w:val="CommentText"/>
      </w:pPr>
      <w:r>
        <w:rPr>
          <w:rStyle w:val="CommentReference"/>
        </w:rPr>
        <w:annotationRef/>
      </w:r>
      <w:r>
        <w:t>Overall this paper is coming together nicely and you have laid out a very clear path to success. For the most part your writing looks good, but it is admittedly less clear in the Methods/Goals section since you have broken it up so much the narrative gets a little lost. This is not helped by  describing what your success looks like before you have described the method. Now that you have all the main content written, it's time to start ensuring that the flow is consistent and seamless.</w:t>
      </w:r>
    </w:p>
  </w:comment>
  <w:comment w:id="1" w:author="Ryan Huang" w:date="2022-11-03T12:00:00Z" w:initials="RH">
    <w:p w14:paraId="07888346" w14:textId="5A045016" w:rsidR="00BB369E" w:rsidRDefault="00BB369E" w:rsidP="006C3117">
      <w:pPr>
        <w:pStyle w:val="CommentText"/>
      </w:pPr>
      <w:r>
        <w:rPr>
          <w:rStyle w:val="CommentReference"/>
        </w:rPr>
        <w:annotationRef/>
      </w:r>
      <w:r>
        <w:t>I think you should just use one or the other</w:t>
      </w:r>
    </w:p>
  </w:comment>
  <w:comment w:id="6" w:author="Ryan Huang" w:date="2022-11-03T12:14:00Z" w:initials="RH">
    <w:p w14:paraId="123E5F3D" w14:textId="77777777" w:rsidR="003D585D" w:rsidRDefault="003D585D" w:rsidP="00C47F33">
      <w:pPr>
        <w:pStyle w:val="CommentText"/>
      </w:pPr>
      <w:r>
        <w:rPr>
          <w:rStyle w:val="CommentReference"/>
        </w:rPr>
        <w:annotationRef/>
      </w:r>
      <w:r>
        <w:t>So I *think* that Census is only capitalized when you are referring to the Bureau, but when it's just the survey it's lower cased?</w:t>
      </w:r>
    </w:p>
  </w:comment>
  <w:comment w:id="21" w:author="Ryan Huang" w:date="2022-11-03T12:18:00Z" w:initials="RH">
    <w:p w14:paraId="05C4248A" w14:textId="77777777" w:rsidR="009F3170" w:rsidRDefault="009F3170" w:rsidP="00DD3671">
      <w:pPr>
        <w:pStyle w:val="CommentText"/>
      </w:pPr>
      <w:r>
        <w:rPr>
          <w:rStyle w:val="CommentReference"/>
        </w:rPr>
        <w:annotationRef/>
      </w:r>
      <w:r>
        <w:t>You'll eventually replace this header with something more appropriate in future drafts but fine for now</w:t>
      </w:r>
    </w:p>
  </w:comment>
  <w:comment w:id="23" w:author="Ryan Huang" w:date="2022-11-03T12:20:00Z" w:initials="RH">
    <w:p w14:paraId="527A5F92" w14:textId="77777777" w:rsidR="00FE5801" w:rsidRDefault="00FE5801" w:rsidP="00E34DC9">
      <w:pPr>
        <w:pStyle w:val="CommentText"/>
      </w:pPr>
      <w:r>
        <w:rPr>
          <w:rStyle w:val="CommentReference"/>
        </w:rPr>
        <w:annotationRef/>
      </w:r>
      <w:r>
        <w:t>I didn't really see anything here that wasn't already explained in the Introduction (so I would have assumed you completed this already)</w:t>
      </w:r>
    </w:p>
  </w:comment>
  <w:comment w:id="29" w:author="Ryan Huang" w:date="2022-11-03T12:31:00Z" w:initials="RH">
    <w:p w14:paraId="4CECCCB3" w14:textId="77777777" w:rsidR="006574B5" w:rsidRDefault="006574B5" w:rsidP="00104F0D">
      <w:pPr>
        <w:pStyle w:val="CommentText"/>
      </w:pPr>
      <w:r>
        <w:rPr>
          <w:rStyle w:val="CommentReference"/>
        </w:rPr>
        <w:annotationRef/>
      </w:r>
      <w:r>
        <w:t>It's a bit odd to start with what success looks like before really describing the problem, no?</w:t>
      </w:r>
    </w:p>
  </w:comment>
  <w:comment w:id="61" w:author="Ryan Huang" w:date="2022-11-03T12:28:00Z" w:initials="RH">
    <w:p w14:paraId="194F6C28" w14:textId="24C8D746" w:rsidR="00FF6CD1" w:rsidRDefault="00FF6CD1" w:rsidP="00D6383C">
      <w:pPr>
        <w:pStyle w:val="CommentText"/>
      </w:pPr>
      <w:r>
        <w:rPr>
          <w:rStyle w:val="CommentReference"/>
        </w:rPr>
        <w:annotationRef/>
      </w:r>
      <w:r>
        <w:t>It may be useful to place these in a table with their definitions?</w:t>
      </w:r>
    </w:p>
  </w:comment>
  <w:comment w:id="62" w:author="Ryan Huang" w:date="2022-11-03T12:30:00Z" w:initials="RH">
    <w:p w14:paraId="1325B15E" w14:textId="77777777" w:rsidR="006574B5" w:rsidRDefault="006574B5" w:rsidP="00357237">
      <w:pPr>
        <w:pStyle w:val="CommentText"/>
      </w:pPr>
      <w:r>
        <w:rPr>
          <w:rStyle w:val="CommentReference"/>
        </w:rPr>
        <w:annotationRef/>
      </w:r>
      <w:r>
        <w:t>I think these sub goals should have been combined into a more cohesive description. Visualizations and expanding datasets aren't really worth separating out</w:t>
      </w:r>
    </w:p>
  </w:comment>
  <w:comment w:id="67" w:author="Ryan Huang" w:date="2022-11-03T12:35:00Z" w:initials="RH">
    <w:p w14:paraId="5E605176" w14:textId="77777777" w:rsidR="002D2039" w:rsidRDefault="002D2039" w:rsidP="00332ECB">
      <w:pPr>
        <w:pStyle w:val="CommentText"/>
      </w:pPr>
      <w:r>
        <w:rPr>
          <w:rStyle w:val="CommentReference"/>
        </w:rPr>
        <w:annotationRef/>
      </w:r>
      <w:r>
        <w:t>A table is likely a more ideal display than a bulleted list</w:t>
      </w:r>
    </w:p>
  </w:comment>
  <w:comment w:id="76" w:author="Ryan Huang" w:date="2022-11-03T12:39:00Z" w:initials="RH">
    <w:p w14:paraId="115FF4A7" w14:textId="77777777" w:rsidR="006971BC" w:rsidRDefault="006971BC" w:rsidP="00B85B01">
      <w:pPr>
        <w:pStyle w:val="CommentText"/>
      </w:pPr>
      <w:r>
        <w:rPr>
          <w:rStyle w:val="CommentReference"/>
        </w:rPr>
        <w:annotationRef/>
      </w:r>
      <w:r>
        <w:t>I'm not sure I follow, where does the attribute come in? At this point you only have two group based on over/undercount. How have you included the demographic traits?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BE6A0" w15:done="0"/>
  <w15:commentEx w15:paraId="07888346" w15:done="0"/>
  <w15:commentEx w15:paraId="123E5F3D" w15:done="0"/>
  <w15:commentEx w15:paraId="05C4248A" w15:done="0"/>
  <w15:commentEx w15:paraId="527A5F92" w15:done="0"/>
  <w15:commentEx w15:paraId="4CECCCB3" w15:done="0"/>
  <w15:commentEx w15:paraId="194F6C28" w15:done="0"/>
  <w15:commentEx w15:paraId="1325B15E" w15:done="0"/>
  <w15:commentEx w15:paraId="5E605176" w15:done="0"/>
  <w15:commentEx w15:paraId="115FF4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3ABE" w16cex:dateUtc="2022-11-03T17:03:00Z"/>
  <w16cex:commentExtensible w16cex:durableId="270E2BD1" w16cex:dateUtc="2022-11-03T16:00:00Z"/>
  <w16cex:commentExtensible w16cex:durableId="270E2F1D" w16cex:dateUtc="2022-11-03T16:14:00Z"/>
  <w16cex:commentExtensible w16cex:durableId="270E300C" w16cex:dateUtc="2022-11-03T16:18:00Z"/>
  <w16cex:commentExtensible w16cex:durableId="270E3096" w16cex:dateUtc="2022-11-03T16:20:00Z"/>
  <w16cex:commentExtensible w16cex:durableId="270E3332" w16cex:dateUtc="2022-11-03T16:31:00Z"/>
  <w16cex:commentExtensible w16cex:durableId="270E3286" w16cex:dateUtc="2022-11-03T16:28:00Z"/>
  <w16cex:commentExtensible w16cex:durableId="270E3303" w16cex:dateUtc="2022-11-03T16:30:00Z"/>
  <w16cex:commentExtensible w16cex:durableId="270E3403" w16cex:dateUtc="2022-11-03T16:35:00Z"/>
  <w16cex:commentExtensible w16cex:durableId="270E3509" w16cex:dateUtc="2022-11-03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BE6A0" w16cid:durableId="270E3ABE"/>
  <w16cid:commentId w16cid:paraId="07888346" w16cid:durableId="270E2BD1"/>
  <w16cid:commentId w16cid:paraId="123E5F3D" w16cid:durableId="270E2F1D"/>
  <w16cid:commentId w16cid:paraId="05C4248A" w16cid:durableId="270E300C"/>
  <w16cid:commentId w16cid:paraId="527A5F92" w16cid:durableId="270E3096"/>
  <w16cid:commentId w16cid:paraId="4CECCCB3" w16cid:durableId="270E3332"/>
  <w16cid:commentId w16cid:paraId="194F6C28" w16cid:durableId="270E3286"/>
  <w16cid:commentId w16cid:paraId="1325B15E" w16cid:durableId="270E3303"/>
  <w16cid:commentId w16cid:paraId="5E605176" w16cid:durableId="270E3403"/>
  <w16cid:commentId w16cid:paraId="115FF4A7" w16cid:durableId="270E3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B59CC" w14:textId="77777777" w:rsidR="000E308B" w:rsidRDefault="000E308B">
      <w:pPr>
        <w:spacing w:line="240" w:lineRule="auto"/>
      </w:pPr>
      <w:r>
        <w:separator/>
      </w:r>
    </w:p>
  </w:endnote>
  <w:endnote w:type="continuationSeparator" w:id="0">
    <w:p w14:paraId="67411CFF" w14:textId="77777777" w:rsidR="000E308B" w:rsidRDefault="000E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0FF4" w14:textId="77777777" w:rsidR="000E308B" w:rsidRDefault="000E308B">
      <w:pPr>
        <w:spacing w:line="240" w:lineRule="auto"/>
      </w:pPr>
      <w:r>
        <w:separator/>
      </w:r>
    </w:p>
  </w:footnote>
  <w:footnote w:type="continuationSeparator" w:id="0">
    <w:p w14:paraId="4AE41ED1" w14:textId="77777777" w:rsidR="000E308B" w:rsidRDefault="000E308B">
      <w:pPr>
        <w:spacing w:line="240" w:lineRule="auto"/>
      </w:pPr>
      <w:r>
        <w:continuationSeparator/>
      </w:r>
    </w:p>
  </w:footnote>
  <w:footnote w:id="1">
    <w:p w14:paraId="0000004A" w14:textId="77777777" w:rsidR="00217A1D" w:rsidRDefault="005F0F07">
      <w:pPr>
        <w:spacing w:line="240" w:lineRule="auto"/>
        <w:rPr>
          <w:sz w:val="18"/>
          <w:szCs w:val="18"/>
        </w:rPr>
      </w:pPr>
      <w:r>
        <w:rPr>
          <w:vertAlign w:val="superscript"/>
        </w:rPr>
        <w:footnoteRef/>
      </w:r>
      <w:r>
        <w:rPr>
          <w:sz w:val="20"/>
          <w:szCs w:val="20"/>
        </w:rPr>
        <w:t xml:space="preserve"> </w:t>
      </w:r>
      <w:r>
        <w:rPr>
          <w:sz w:val="18"/>
          <w:szCs w:val="18"/>
        </w:rPr>
        <w:t>U. S. Const. Art. I, § 2.</w:t>
      </w:r>
    </w:p>
  </w:footnote>
  <w:footnote w:id="2">
    <w:p w14:paraId="0000004B" w14:textId="77777777" w:rsidR="00217A1D" w:rsidRDefault="005F0F07">
      <w:pPr>
        <w:spacing w:line="240" w:lineRule="auto"/>
        <w:rPr>
          <w:sz w:val="20"/>
          <w:szCs w:val="20"/>
        </w:rPr>
      </w:pPr>
      <w:r>
        <w:rPr>
          <w:vertAlign w:val="superscript"/>
        </w:rPr>
        <w:footnoteRef/>
      </w:r>
      <w:r>
        <w:rPr>
          <w:sz w:val="20"/>
          <w:szCs w:val="20"/>
        </w:rPr>
        <w:t xml:space="preserve"> </w:t>
      </w:r>
      <w:r>
        <w:rPr>
          <w:sz w:val="18"/>
          <w:szCs w:val="18"/>
        </w:rPr>
        <w:t>Bureau, US Census. “2020 Census Apportionment Results Delivered to the President.” Census.gov. Accessed September 19, 2022. https://www.census.gov/newsroom/press-releases/2021/2020-census-apportionment- results.html.</w:t>
      </w:r>
    </w:p>
  </w:footnote>
  <w:footnote w:id="3">
    <w:p w14:paraId="0000004C" w14:textId="77777777" w:rsidR="00217A1D" w:rsidRDefault="005F0F07">
      <w:pPr>
        <w:spacing w:line="240" w:lineRule="auto"/>
        <w:rPr>
          <w:sz w:val="18"/>
          <w:szCs w:val="18"/>
        </w:rPr>
      </w:pPr>
      <w:r>
        <w:rPr>
          <w:vertAlign w:val="superscript"/>
        </w:rPr>
        <w:footnoteRef/>
      </w:r>
      <w:r>
        <w:rPr>
          <w:sz w:val="20"/>
          <w:szCs w:val="20"/>
        </w:rPr>
        <w:t xml:space="preserve"> </w:t>
      </w:r>
      <w:r>
        <w:rPr>
          <w:sz w:val="18"/>
          <w:szCs w:val="18"/>
        </w:rPr>
        <w:t>Bureau, US Census. “Our Censuses.” Census.gov. Accessed September 19, 2022. https://www.census.gov/programs-surveys/censuses.html.</w:t>
      </w:r>
    </w:p>
  </w:footnote>
  <w:footnote w:id="4">
    <w:p w14:paraId="0000004D" w14:textId="77777777" w:rsidR="00217A1D" w:rsidRDefault="005F0F07">
      <w:pPr>
        <w:spacing w:line="240" w:lineRule="auto"/>
        <w:rPr>
          <w:sz w:val="20"/>
          <w:szCs w:val="20"/>
        </w:rPr>
      </w:pPr>
      <w:r>
        <w:rPr>
          <w:vertAlign w:val="superscript"/>
        </w:rPr>
        <w:footnoteRef/>
      </w:r>
      <w:r>
        <w:rPr>
          <w:sz w:val="20"/>
          <w:szCs w:val="20"/>
        </w:rPr>
        <w:t xml:space="preserve"> </w:t>
      </w:r>
      <w:r>
        <w:rPr>
          <w:sz w:val="18"/>
          <w:szCs w:val="18"/>
        </w:rPr>
        <w:t>Bureau, US Census. “Post-Enumeration Surveys.” Census.gov. Accessed September 19, 2022. https://www.census.gov/programs-surveys/decennial-census/about/coverage-measurement/pes.html.</w:t>
      </w:r>
    </w:p>
  </w:footnote>
  <w:footnote w:id="5">
    <w:p w14:paraId="0000004E" w14:textId="77777777" w:rsidR="00217A1D" w:rsidRDefault="005F0F07">
      <w:pPr>
        <w:spacing w:line="240" w:lineRule="auto"/>
        <w:rPr>
          <w:sz w:val="20"/>
          <w:szCs w:val="20"/>
        </w:rPr>
      </w:pPr>
      <w:r>
        <w:rPr>
          <w:vertAlign w:val="superscript"/>
        </w:rPr>
        <w:footnoteRef/>
      </w:r>
      <w:r>
        <w:rPr>
          <w:sz w:val="20"/>
          <w:szCs w:val="20"/>
        </w:rPr>
        <w:t xml:space="preserve"> </w:t>
      </w:r>
      <w:r>
        <w:rPr>
          <w:sz w:val="18"/>
          <w:szCs w:val="18"/>
        </w:rPr>
        <w:t>Bureau, US Census. “Demographic Analysis (DA).” Census.gov. Accessed September 19, 2022. https://www.census.gov/programs-surveys/decennial-census/about/coverage-measurement/da.html.</w:t>
      </w:r>
    </w:p>
  </w:footnote>
  <w:footnote w:id="6">
    <w:p w14:paraId="00000049" w14:textId="77777777" w:rsidR="00217A1D" w:rsidRDefault="005F0F07">
      <w:pPr>
        <w:spacing w:line="240" w:lineRule="auto"/>
        <w:rPr>
          <w:sz w:val="18"/>
          <w:szCs w:val="18"/>
        </w:rPr>
      </w:pPr>
      <w:r>
        <w:rPr>
          <w:vertAlign w:val="superscript"/>
        </w:rPr>
        <w:footnoteRef/>
      </w:r>
      <w:r>
        <w:rPr>
          <w:sz w:val="18"/>
          <w:szCs w:val="18"/>
        </w:rPr>
        <w:t xml:space="preserve"> </w:t>
      </w:r>
      <w:r>
        <w:rPr>
          <w:sz w:val="18"/>
          <w:szCs w:val="18"/>
          <w:highlight w:val="white"/>
        </w:rPr>
        <w:t xml:space="preserve">US Census Bureau. (2022, September 29). </w:t>
      </w:r>
      <w:r>
        <w:rPr>
          <w:i/>
          <w:sz w:val="18"/>
          <w:szCs w:val="18"/>
          <w:highlight w:val="white"/>
        </w:rPr>
        <w:t>American Community Survey (ACS)</w:t>
      </w:r>
      <w:r>
        <w:rPr>
          <w:sz w:val="18"/>
          <w:szCs w:val="18"/>
          <w:highlight w:val="white"/>
        </w:rPr>
        <w:t>. Census.gov. Retrieved October 20, 2022, from https://www.census.gov/programs-surveys/acs</w:t>
      </w:r>
    </w:p>
  </w:footnote>
  <w:footnote w:id="7">
    <w:p w14:paraId="00000048" w14:textId="77777777" w:rsidR="00217A1D" w:rsidRDefault="005F0F07">
      <w:pPr>
        <w:spacing w:line="240" w:lineRule="auto"/>
        <w:rPr>
          <w:sz w:val="18"/>
          <w:szCs w:val="18"/>
        </w:rPr>
      </w:pPr>
      <w:r>
        <w:rPr>
          <w:vertAlign w:val="superscript"/>
        </w:rPr>
        <w:footnoteRef/>
      </w:r>
      <w:r>
        <w:rPr>
          <w:sz w:val="18"/>
          <w:szCs w:val="18"/>
        </w:rPr>
        <w:t xml:space="preserve"> </w:t>
      </w:r>
      <w:r>
        <w:rPr>
          <w:i/>
          <w:sz w:val="18"/>
          <w:szCs w:val="18"/>
          <w:highlight w:val="white"/>
        </w:rPr>
        <w:t>Census Data API User Guide</w:t>
      </w:r>
      <w:r>
        <w:rPr>
          <w:sz w:val="18"/>
          <w:szCs w:val="18"/>
          <w:highlight w:val="white"/>
        </w:rPr>
        <w:t>. (2021, October 8). Census.gov. Retrieved October 20, 2022, from https://www.census.gov/data/developers/guidance/api-user-guide.html</w:t>
      </w:r>
    </w:p>
  </w:footnote>
  <w:footnote w:id="8">
    <w:p w14:paraId="0000004F" w14:textId="77777777" w:rsidR="00217A1D" w:rsidRDefault="005F0F07">
      <w:pPr>
        <w:spacing w:line="240" w:lineRule="auto"/>
        <w:rPr>
          <w:sz w:val="18"/>
          <w:szCs w:val="18"/>
        </w:rPr>
      </w:pPr>
      <w:r>
        <w:rPr>
          <w:vertAlign w:val="superscript"/>
        </w:rPr>
        <w:footnoteRef/>
      </w:r>
      <w:r>
        <w:rPr>
          <w:sz w:val="18"/>
          <w:szCs w:val="18"/>
        </w:rPr>
        <w:t xml:space="preserve"> </w:t>
      </w:r>
      <w:r>
        <w:rPr>
          <w:i/>
          <w:sz w:val="18"/>
          <w:szCs w:val="18"/>
        </w:rPr>
        <w:t>Covid-19 United States cases by county</w:t>
      </w:r>
      <w:r>
        <w:rPr>
          <w:sz w:val="18"/>
          <w:szCs w:val="18"/>
        </w:rPr>
        <w:t xml:space="preserve">. Johns Hopkins Coronavirus Resource Center. Retrieved October 20, 2022, from https://coronavirus.jhu.edu/us-map </w:t>
      </w:r>
    </w:p>
    <w:p w14:paraId="00000050" w14:textId="77777777" w:rsidR="00217A1D" w:rsidRDefault="00217A1D">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327"/>
    <w:multiLevelType w:val="multilevel"/>
    <w:tmpl w:val="EFA2D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E3587"/>
    <w:multiLevelType w:val="multilevel"/>
    <w:tmpl w:val="902A4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9207B0"/>
    <w:multiLevelType w:val="multilevel"/>
    <w:tmpl w:val="153C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975A16"/>
    <w:multiLevelType w:val="multilevel"/>
    <w:tmpl w:val="892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523124">
    <w:abstractNumId w:val="3"/>
  </w:num>
  <w:num w:numId="2" w16cid:durableId="1200513984">
    <w:abstractNumId w:val="1"/>
  </w:num>
  <w:num w:numId="3" w16cid:durableId="84889101">
    <w:abstractNumId w:val="0"/>
  </w:num>
  <w:num w:numId="4" w16cid:durableId="18253180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uang">
    <w15:presenceInfo w15:providerId="Windows Live" w15:userId="283246f1b7ae0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MwEiC2MjE2MTIyUdpeDU4uLM/DyQAqNaALuh1tUsAAAA"/>
  </w:docVars>
  <w:rsids>
    <w:rsidRoot w:val="00217A1D"/>
    <w:rsid w:val="000367E7"/>
    <w:rsid w:val="000E308B"/>
    <w:rsid w:val="00204E6B"/>
    <w:rsid w:val="00217A1D"/>
    <w:rsid w:val="002B16F8"/>
    <w:rsid w:val="002D2039"/>
    <w:rsid w:val="00307A09"/>
    <w:rsid w:val="003475CD"/>
    <w:rsid w:val="003D585D"/>
    <w:rsid w:val="004240B8"/>
    <w:rsid w:val="00545A98"/>
    <w:rsid w:val="005F0F07"/>
    <w:rsid w:val="005F6CE4"/>
    <w:rsid w:val="006216EA"/>
    <w:rsid w:val="006574B5"/>
    <w:rsid w:val="006971BC"/>
    <w:rsid w:val="00712CAD"/>
    <w:rsid w:val="00764A82"/>
    <w:rsid w:val="007D304D"/>
    <w:rsid w:val="007E73EB"/>
    <w:rsid w:val="00820FE3"/>
    <w:rsid w:val="00841E94"/>
    <w:rsid w:val="00844214"/>
    <w:rsid w:val="008A149E"/>
    <w:rsid w:val="0092490B"/>
    <w:rsid w:val="0095186D"/>
    <w:rsid w:val="00972991"/>
    <w:rsid w:val="009A4FCA"/>
    <w:rsid w:val="009F3170"/>
    <w:rsid w:val="00BB369E"/>
    <w:rsid w:val="00BC6F78"/>
    <w:rsid w:val="00BE0CEA"/>
    <w:rsid w:val="00BF6F34"/>
    <w:rsid w:val="00E71783"/>
    <w:rsid w:val="00ED746B"/>
    <w:rsid w:val="00F035EA"/>
    <w:rsid w:val="00F14CAE"/>
    <w:rsid w:val="00F70B97"/>
    <w:rsid w:val="00FA6C3E"/>
    <w:rsid w:val="00FE5801"/>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5A81"/>
  <w15:docId w15:val="{56C50193-5058-0F4D-96E5-2BBA5F35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B369E"/>
    <w:rPr>
      <w:sz w:val="16"/>
      <w:szCs w:val="16"/>
    </w:rPr>
  </w:style>
  <w:style w:type="paragraph" w:styleId="CommentText">
    <w:name w:val="annotation text"/>
    <w:basedOn w:val="Normal"/>
    <w:link w:val="CommentTextChar"/>
    <w:uiPriority w:val="99"/>
    <w:unhideWhenUsed/>
    <w:rsid w:val="00BB369E"/>
    <w:pPr>
      <w:spacing w:line="240" w:lineRule="auto"/>
    </w:pPr>
    <w:rPr>
      <w:sz w:val="20"/>
      <w:szCs w:val="20"/>
    </w:rPr>
  </w:style>
  <w:style w:type="character" w:customStyle="1" w:styleId="CommentTextChar">
    <w:name w:val="Comment Text Char"/>
    <w:basedOn w:val="DefaultParagraphFont"/>
    <w:link w:val="CommentText"/>
    <w:uiPriority w:val="99"/>
    <w:rsid w:val="00BB369E"/>
    <w:rPr>
      <w:sz w:val="20"/>
      <w:szCs w:val="20"/>
    </w:rPr>
  </w:style>
  <w:style w:type="paragraph" w:styleId="CommentSubject">
    <w:name w:val="annotation subject"/>
    <w:basedOn w:val="CommentText"/>
    <w:next w:val="CommentText"/>
    <w:link w:val="CommentSubjectChar"/>
    <w:uiPriority w:val="99"/>
    <w:semiHidden/>
    <w:unhideWhenUsed/>
    <w:rsid w:val="00BB369E"/>
    <w:rPr>
      <w:b/>
      <w:bCs/>
    </w:rPr>
  </w:style>
  <w:style w:type="character" w:customStyle="1" w:styleId="CommentSubjectChar">
    <w:name w:val="Comment Subject Char"/>
    <w:basedOn w:val="CommentTextChar"/>
    <w:link w:val="CommentSubject"/>
    <w:uiPriority w:val="99"/>
    <w:semiHidden/>
    <w:rsid w:val="00BB369E"/>
    <w:rPr>
      <w:b/>
      <w:bCs/>
      <w:sz w:val="20"/>
      <w:szCs w:val="20"/>
    </w:rPr>
  </w:style>
  <w:style w:type="paragraph" w:styleId="Revision">
    <w:name w:val="Revision"/>
    <w:hidden/>
    <w:uiPriority w:val="99"/>
    <w:semiHidden/>
    <w:rsid w:val="007D304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_Census_Bureau"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Huang</dc:creator>
  <cp:lastModifiedBy>Ryan Huang</cp:lastModifiedBy>
  <cp:revision>37</cp:revision>
  <dcterms:created xsi:type="dcterms:W3CDTF">2022-11-03T15:59:00Z</dcterms:created>
  <dcterms:modified xsi:type="dcterms:W3CDTF">2022-11-17T15:36:00Z</dcterms:modified>
</cp:coreProperties>
</file>